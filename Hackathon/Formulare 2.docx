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6C74" w14:textId="00B0864F" w:rsidR="005B0117" w:rsidRDefault="005A03B5" w:rsidP="00A00995">
      <w:pPr>
        <w:pStyle w:val="ELO-Doku-Titel"/>
      </w:pPr>
      <w:r>
        <w:t>Formulare 2.0</w:t>
      </w:r>
    </w:p>
    <w:p w14:paraId="5D5BF679" w14:textId="0C351CF7" w:rsidR="003E4A72" w:rsidRDefault="0012512A" w:rsidP="005A03B5">
      <w:pPr>
        <w:pStyle w:val="ELO-Stand-Programmversion"/>
      </w:pPr>
      <w:r>
        <w:t xml:space="preserve">[Stand: </w:t>
      </w:r>
      <w:sdt>
        <w:sdtPr>
          <w:alias w:val="Stand"/>
          <w:tag w:val="STAND"/>
          <w:id w:val="2132745970"/>
          <w:lock w:val="sdtLocked"/>
          <w:placeholder>
            <w:docPart w:val="8FAAB8D87F624AB0A1F7F1B937619E13"/>
          </w:placeholder>
          <w15:color w:val="FFFFFF"/>
          <w:date w:fullDate="2020-05-13T00:00:00Z">
            <w:dateFormat w:val="dd.MM.yyyy"/>
            <w:lid w:val="de-DE"/>
            <w:storeMappedDataAs w:val="text"/>
            <w:calendar w:val="gregorian"/>
          </w:date>
        </w:sdtPr>
        <w:sdtEndPr/>
        <w:sdtContent>
          <w:r w:rsidR="005A03B5">
            <w:t>13.05.2020</w:t>
          </w:r>
        </w:sdtContent>
      </w:sdt>
      <w:r>
        <w:t xml:space="preserve"> | Programmversion: </w:t>
      </w:r>
      <w:r w:rsidR="00247921">
        <w:t>1</w:t>
      </w:r>
      <w:r w:rsidR="002364BD">
        <w:t>2</w:t>
      </w:r>
      <w:r>
        <w:t>.0</w:t>
      </w:r>
      <w:r w:rsidR="00247921">
        <w:t>0</w:t>
      </w:r>
      <w:r>
        <w:t>.000]</w:t>
      </w:r>
    </w:p>
    <w:p w14:paraId="6CA4D50B" w14:textId="0093E9F5" w:rsidR="005A03B5" w:rsidRPr="005A03B5" w:rsidRDefault="005A03B5" w:rsidP="005A03B5">
      <w:pPr>
        <w:pStyle w:val="ELO-Flietext"/>
      </w:pPr>
      <w:r>
        <w:t>Konzept der Formulare 2.0</w:t>
      </w:r>
    </w:p>
    <w:sdt>
      <w:sdtPr>
        <w:rPr>
          <w:rFonts w:ascii="Calibri" w:eastAsia="Calibri" w:hAnsi="Calibri"/>
          <w:b w:val="0"/>
          <w:bCs w:val="0"/>
          <w:color w:val="auto"/>
          <w:sz w:val="22"/>
          <w:szCs w:val="22"/>
          <w:lang w:eastAsia="en-US"/>
        </w:rPr>
        <w:id w:val="1827473041"/>
        <w:docPartObj>
          <w:docPartGallery w:val="Table of Contents"/>
          <w:docPartUnique/>
        </w:docPartObj>
      </w:sdtPr>
      <w:sdtEndPr>
        <w:rPr>
          <w:rFonts w:ascii="Frutiger Neue LT W1G Light" w:hAnsi="Frutiger Neue LT W1G Light"/>
          <w:lang w:eastAsia="de-DE"/>
        </w:rPr>
      </w:sdtEndPr>
      <w:sdtContent>
        <w:p w14:paraId="762531A7" w14:textId="77777777" w:rsidR="00360DEF" w:rsidRDefault="00360DEF">
          <w:pPr>
            <w:pStyle w:val="Inhaltsverzeichnisberschrift"/>
          </w:pPr>
          <w:r>
            <w:t>Inhalt</w:t>
          </w:r>
        </w:p>
        <w:p w14:paraId="68DB2085" w14:textId="57EB0285" w:rsidR="008A6C7A" w:rsidRDefault="00A846AB">
          <w:pPr>
            <w:pStyle w:val="Verzeichnis1"/>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46463144" w:history="1">
            <w:r w:rsidR="008A6C7A" w:rsidRPr="00014EEB">
              <w:rPr>
                <w:rStyle w:val="Hyperlink"/>
                <w:b/>
                <w:noProof/>
              </w:rPr>
              <w:t>1</w:t>
            </w:r>
            <w:r w:rsidR="008A6C7A">
              <w:rPr>
                <w:rFonts w:asciiTheme="minorHAnsi" w:eastAsiaTheme="minorEastAsia" w:hAnsiTheme="minorHAnsi" w:cstheme="minorBidi"/>
                <w:noProof/>
              </w:rPr>
              <w:tab/>
            </w:r>
            <w:r w:rsidR="008A6C7A" w:rsidRPr="00014EEB">
              <w:rPr>
                <w:rStyle w:val="Hyperlink"/>
                <w:b/>
                <w:noProof/>
              </w:rPr>
              <w:t>Wie werden Formulardefinitionen gespeichert?</w:t>
            </w:r>
            <w:r w:rsidR="008A6C7A">
              <w:rPr>
                <w:noProof/>
                <w:webHidden/>
              </w:rPr>
              <w:tab/>
            </w:r>
            <w:r w:rsidR="008A6C7A">
              <w:rPr>
                <w:noProof/>
                <w:webHidden/>
              </w:rPr>
              <w:fldChar w:fldCharType="begin"/>
            </w:r>
            <w:r w:rsidR="008A6C7A">
              <w:rPr>
                <w:noProof/>
                <w:webHidden/>
              </w:rPr>
              <w:instrText xml:space="preserve"> PAGEREF _Toc46463144 \h </w:instrText>
            </w:r>
            <w:r w:rsidR="008A6C7A">
              <w:rPr>
                <w:noProof/>
                <w:webHidden/>
              </w:rPr>
            </w:r>
            <w:r w:rsidR="008A6C7A">
              <w:rPr>
                <w:noProof/>
                <w:webHidden/>
              </w:rPr>
              <w:fldChar w:fldCharType="separate"/>
            </w:r>
            <w:r w:rsidR="008A6C7A">
              <w:rPr>
                <w:noProof/>
                <w:webHidden/>
              </w:rPr>
              <w:t>3</w:t>
            </w:r>
            <w:r w:rsidR="008A6C7A">
              <w:rPr>
                <w:noProof/>
                <w:webHidden/>
              </w:rPr>
              <w:fldChar w:fldCharType="end"/>
            </w:r>
          </w:hyperlink>
        </w:p>
        <w:p w14:paraId="397B7711" w14:textId="5AE13C52" w:rsidR="008A6C7A" w:rsidRDefault="00A0434A">
          <w:pPr>
            <w:pStyle w:val="Verzeichnis2"/>
            <w:rPr>
              <w:rFonts w:asciiTheme="minorHAnsi" w:eastAsiaTheme="minorEastAsia" w:hAnsiTheme="minorHAnsi" w:cstheme="minorBidi"/>
              <w:noProof/>
            </w:rPr>
          </w:pPr>
          <w:hyperlink w:anchor="_Toc46463145" w:history="1">
            <w:r w:rsidR="008A6C7A" w:rsidRPr="00014EEB">
              <w:rPr>
                <w:rStyle w:val="Hyperlink"/>
                <w:noProof/>
              </w:rPr>
              <w:t>1.1</w:t>
            </w:r>
            <w:r w:rsidR="008A6C7A">
              <w:rPr>
                <w:rFonts w:asciiTheme="minorHAnsi" w:eastAsiaTheme="minorEastAsia" w:hAnsiTheme="minorHAnsi" w:cstheme="minorBidi"/>
                <w:noProof/>
              </w:rPr>
              <w:tab/>
            </w:r>
            <w:r w:rsidR="008A6C7A" w:rsidRPr="00014EEB">
              <w:rPr>
                <w:rStyle w:val="Hyperlink"/>
                <w:noProof/>
              </w:rPr>
              <w:t>Konfiguration Plugin</w:t>
            </w:r>
            <w:r w:rsidR="008A6C7A">
              <w:rPr>
                <w:noProof/>
                <w:webHidden/>
              </w:rPr>
              <w:tab/>
            </w:r>
            <w:r w:rsidR="008A6C7A">
              <w:rPr>
                <w:noProof/>
                <w:webHidden/>
              </w:rPr>
              <w:fldChar w:fldCharType="begin"/>
            </w:r>
            <w:r w:rsidR="008A6C7A">
              <w:rPr>
                <w:noProof/>
                <w:webHidden/>
              </w:rPr>
              <w:instrText xml:space="preserve"> PAGEREF _Toc46463145 \h </w:instrText>
            </w:r>
            <w:r w:rsidR="008A6C7A">
              <w:rPr>
                <w:noProof/>
                <w:webHidden/>
              </w:rPr>
            </w:r>
            <w:r w:rsidR="008A6C7A">
              <w:rPr>
                <w:noProof/>
                <w:webHidden/>
              </w:rPr>
              <w:fldChar w:fldCharType="separate"/>
            </w:r>
            <w:r w:rsidR="008A6C7A">
              <w:rPr>
                <w:noProof/>
                <w:webHidden/>
              </w:rPr>
              <w:t>3</w:t>
            </w:r>
            <w:r w:rsidR="008A6C7A">
              <w:rPr>
                <w:noProof/>
                <w:webHidden/>
              </w:rPr>
              <w:fldChar w:fldCharType="end"/>
            </w:r>
          </w:hyperlink>
        </w:p>
        <w:p w14:paraId="50939E77" w14:textId="34BE84C7" w:rsidR="008A6C7A" w:rsidRDefault="00A0434A">
          <w:pPr>
            <w:pStyle w:val="Verzeichnis3"/>
            <w:rPr>
              <w:rFonts w:asciiTheme="minorHAnsi" w:eastAsiaTheme="minorEastAsia" w:hAnsiTheme="minorHAnsi" w:cstheme="minorBidi"/>
              <w:noProof/>
            </w:rPr>
          </w:pPr>
          <w:hyperlink w:anchor="_Toc46463146" w:history="1">
            <w:r w:rsidR="008A6C7A" w:rsidRPr="00014EEB">
              <w:rPr>
                <w:rStyle w:val="Hyperlink"/>
                <w:noProof/>
              </w:rPr>
              <w:t>1.1.1</w:t>
            </w:r>
            <w:r w:rsidR="008A6C7A">
              <w:rPr>
                <w:rFonts w:asciiTheme="minorHAnsi" w:eastAsiaTheme="minorEastAsia" w:hAnsiTheme="minorHAnsi" w:cstheme="minorBidi"/>
                <w:noProof/>
              </w:rPr>
              <w:tab/>
            </w:r>
            <w:r w:rsidR="008A6C7A" w:rsidRPr="00014EEB">
              <w:rPr>
                <w:rStyle w:val="Hyperlink"/>
                <w:noProof/>
              </w:rPr>
              <w:t>Konfigurationen in elo-forms:</w:t>
            </w:r>
            <w:r w:rsidR="008A6C7A">
              <w:rPr>
                <w:noProof/>
                <w:webHidden/>
              </w:rPr>
              <w:tab/>
            </w:r>
            <w:r w:rsidR="008A6C7A">
              <w:rPr>
                <w:noProof/>
                <w:webHidden/>
              </w:rPr>
              <w:fldChar w:fldCharType="begin"/>
            </w:r>
            <w:r w:rsidR="008A6C7A">
              <w:rPr>
                <w:noProof/>
                <w:webHidden/>
              </w:rPr>
              <w:instrText xml:space="preserve"> PAGEREF _Toc46463146 \h </w:instrText>
            </w:r>
            <w:r w:rsidR="008A6C7A">
              <w:rPr>
                <w:noProof/>
                <w:webHidden/>
              </w:rPr>
            </w:r>
            <w:r w:rsidR="008A6C7A">
              <w:rPr>
                <w:noProof/>
                <w:webHidden/>
              </w:rPr>
              <w:fldChar w:fldCharType="separate"/>
            </w:r>
            <w:r w:rsidR="008A6C7A">
              <w:rPr>
                <w:noProof/>
                <w:webHidden/>
              </w:rPr>
              <w:t>3</w:t>
            </w:r>
            <w:r w:rsidR="008A6C7A">
              <w:rPr>
                <w:noProof/>
                <w:webHidden/>
              </w:rPr>
              <w:fldChar w:fldCharType="end"/>
            </w:r>
          </w:hyperlink>
        </w:p>
        <w:p w14:paraId="4A332C86" w14:textId="61CDDB9E" w:rsidR="008A6C7A" w:rsidRDefault="00A0434A">
          <w:pPr>
            <w:pStyle w:val="Verzeichnis3"/>
            <w:rPr>
              <w:rFonts w:asciiTheme="minorHAnsi" w:eastAsiaTheme="minorEastAsia" w:hAnsiTheme="minorHAnsi" w:cstheme="minorBidi"/>
              <w:noProof/>
            </w:rPr>
          </w:pPr>
          <w:hyperlink w:anchor="_Toc46463147" w:history="1">
            <w:r w:rsidR="008A6C7A" w:rsidRPr="00014EEB">
              <w:rPr>
                <w:rStyle w:val="Hyperlink"/>
                <w:noProof/>
              </w:rPr>
              <w:t>1.1.2</w:t>
            </w:r>
            <w:r w:rsidR="008A6C7A">
              <w:rPr>
                <w:rFonts w:asciiTheme="minorHAnsi" w:eastAsiaTheme="minorEastAsia" w:hAnsiTheme="minorHAnsi" w:cstheme="minorBidi"/>
                <w:noProof/>
              </w:rPr>
              <w:tab/>
            </w:r>
            <w:r w:rsidR="008A6C7A" w:rsidRPr="00014EEB">
              <w:rPr>
                <w:rStyle w:val="Hyperlink"/>
                <w:noProof/>
              </w:rPr>
              <w:t>Übertragung der Daten per Rest</w:t>
            </w:r>
            <w:r w:rsidR="008A6C7A">
              <w:rPr>
                <w:noProof/>
                <w:webHidden/>
              </w:rPr>
              <w:tab/>
            </w:r>
            <w:r w:rsidR="008A6C7A">
              <w:rPr>
                <w:noProof/>
                <w:webHidden/>
              </w:rPr>
              <w:fldChar w:fldCharType="begin"/>
            </w:r>
            <w:r w:rsidR="008A6C7A">
              <w:rPr>
                <w:noProof/>
                <w:webHidden/>
              </w:rPr>
              <w:instrText xml:space="preserve"> PAGEREF _Toc46463147 \h </w:instrText>
            </w:r>
            <w:r w:rsidR="008A6C7A">
              <w:rPr>
                <w:noProof/>
                <w:webHidden/>
              </w:rPr>
            </w:r>
            <w:r w:rsidR="008A6C7A">
              <w:rPr>
                <w:noProof/>
                <w:webHidden/>
              </w:rPr>
              <w:fldChar w:fldCharType="separate"/>
            </w:r>
            <w:r w:rsidR="008A6C7A">
              <w:rPr>
                <w:noProof/>
                <w:webHidden/>
              </w:rPr>
              <w:t>5</w:t>
            </w:r>
            <w:r w:rsidR="008A6C7A">
              <w:rPr>
                <w:noProof/>
                <w:webHidden/>
              </w:rPr>
              <w:fldChar w:fldCharType="end"/>
            </w:r>
          </w:hyperlink>
        </w:p>
        <w:p w14:paraId="283FDCBC" w14:textId="45772A21" w:rsidR="008A6C7A" w:rsidRDefault="00A0434A">
          <w:pPr>
            <w:pStyle w:val="Verzeichnis3"/>
            <w:rPr>
              <w:rFonts w:asciiTheme="minorHAnsi" w:eastAsiaTheme="minorEastAsia" w:hAnsiTheme="minorHAnsi" w:cstheme="minorBidi"/>
              <w:noProof/>
            </w:rPr>
          </w:pPr>
          <w:hyperlink w:anchor="_Toc46463148" w:history="1">
            <w:r w:rsidR="008A6C7A" w:rsidRPr="00014EEB">
              <w:rPr>
                <w:rStyle w:val="Hyperlink"/>
                <w:noProof/>
              </w:rPr>
              <w:t>1.1.3</w:t>
            </w:r>
            <w:r w:rsidR="008A6C7A">
              <w:rPr>
                <w:rFonts w:asciiTheme="minorHAnsi" w:eastAsiaTheme="minorEastAsia" w:hAnsiTheme="minorHAnsi" w:cstheme="minorBidi"/>
                <w:noProof/>
              </w:rPr>
              <w:tab/>
            </w:r>
            <w:r w:rsidR="008A6C7A" w:rsidRPr="00014EEB">
              <w:rPr>
                <w:rStyle w:val="Hyperlink"/>
                <w:noProof/>
              </w:rPr>
              <w:t>Umsetzung</w:t>
            </w:r>
            <w:r w:rsidR="008A6C7A">
              <w:rPr>
                <w:noProof/>
                <w:webHidden/>
              </w:rPr>
              <w:tab/>
            </w:r>
            <w:r w:rsidR="008A6C7A">
              <w:rPr>
                <w:noProof/>
                <w:webHidden/>
              </w:rPr>
              <w:fldChar w:fldCharType="begin"/>
            </w:r>
            <w:r w:rsidR="008A6C7A">
              <w:rPr>
                <w:noProof/>
                <w:webHidden/>
              </w:rPr>
              <w:instrText xml:space="preserve"> PAGEREF _Toc46463148 \h </w:instrText>
            </w:r>
            <w:r w:rsidR="008A6C7A">
              <w:rPr>
                <w:noProof/>
                <w:webHidden/>
              </w:rPr>
            </w:r>
            <w:r w:rsidR="008A6C7A">
              <w:rPr>
                <w:noProof/>
                <w:webHidden/>
              </w:rPr>
              <w:fldChar w:fldCharType="separate"/>
            </w:r>
            <w:r w:rsidR="008A6C7A">
              <w:rPr>
                <w:noProof/>
                <w:webHidden/>
              </w:rPr>
              <w:t>5</w:t>
            </w:r>
            <w:r w:rsidR="008A6C7A">
              <w:rPr>
                <w:noProof/>
                <w:webHidden/>
              </w:rPr>
              <w:fldChar w:fldCharType="end"/>
            </w:r>
          </w:hyperlink>
        </w:p>
        <w:p w14:paraId="3503D9C9" w14:textId="5A167BDB" w:rsidR="008A6C7A" w:rsidRDefault="00A0434A">
          <w:pPr>
            <w:pStyle w:val="Verzeichnis2"/>
            <w:rPr>
              <w:rFonts w:asciiTheme="minorHAnsi" w:eastAsiaTheme="minorEastAsia" w:hAnsiTheme="minorHAnsi" w:cstheme="minorBidi"/>
              <w:noProof/>
            </w:rPr>
          </w:pPr>
          <w:hyperlink w:anchor="_Toc46463149" w:history="1">
            <w:r w:rsidR="008A6C7A" w:rsidRPr="00014EEB">
              <w:rPr>
                <w:rStyle w:val="Hyperlink"/>
                <w:noProof/>
              </w:rPr>
              <w:t>1.2</w:t>
            </w:r>
            <w:r w:rsidR="008A6C7A">
              <w:rPr>
                <w:rFonts w:asciiTheme="minorHAnsi" w:eastAsiaTheme="minorEastAsia" w:hAnsiTheme="minorHAnsi" w:cstheme="minorBidi"/>
                <w:noProof/>
              </w:rPr>
              <w:tab/>
            </w:r>
            <w:r w:rsidR="008A6C7A" w:rsidRPr="00014EEB">
              <w:rPr>
                <w:rStyle w:val="Hyperlink"/>
                <w:noProof/>
              </w:rPr>
              <w:t>Formular Editor</w:t>
            </w:r>
            <w:r w:rsidR="008A6C7A">
              <w:rPr>
                <w:noProof/>
                <w:webHidden/>
              </w:rPr>
              <w:tab/>
            </w:r>
            <w:r w:rsidR="008A6C7A">
              <w:rPr>
                <w:noProof/>
                <w:webHidden/>
              </w:rPr>
              <w:fldChar w:fldCharType="begin"/>
            </w:r>
            <w:r w:rsidR="008A6C7A">
              <w:rPr>
                <w:noProof/>
                <w:webHidden/>
              </w:rPr>
              <w:instrText xml:space="preserve"> PAGEREF _Toc46463149 \h </w:instrText>
            </w:r>
            <w:r w:rsidR="008A6C7A">
              <w:rPr>
                <w:noProof/>
                <w:webHidden/>
              </w:rPr>
            </w:r>
            <w:r w:rsidR="008A6C7A">
              <w:rPr>
                <w:noProof/>
                <w:webHidden/>
              </w:rPr>
              <w:fldChar w:fldCharType="separate"/>
            </w:r>
            <w:r w:rsidR="008A6C7A">
              <w:rPr>
                <w:noProof/>
                <w:webHidden/>
              </w:rPr>
              <w:t>6</w:t>
            </w:r>
            <w:r w:rsidR="008A6C7A">
              <w:rPr>
                <w:noProof/>
                <w:webHidden/>
              </w:rPr>
              <w:fldChar w:fldCharType="end"/>
            </w:r>
          </w:hyperlink>
        </w:p>
        <w:p w14:paraId="6FC6C46A" w14:textId="6D099821" w:rsidR="008A6C7A" w:rsidRDefault="00A0434A">
          <w:pPr>
            <w:pStyle w:val="Verzeichnis3"/>
            <w:rPr>
              <w:rFonts w:asciiTheme="minorHAnsi" w:eastAsiaTheme="minorEastAsia" w:hAnsiTheme="minorHAnsi" w:cstheme="minorBidi"/>
              <w:noProof/>
            </w:rPr>
          </w:pPr>
          <w:hyperlink w:anchor="_Toc46463150" w:history="1">
            <w:r w:rsidR="008A6C7A" w:rsidRPr="00014EEB">
              <w:rPr>
                <w:rStyle w:val="Hyperlink"/>
                <w:noProof/>
              </w:rPr>
              <w:t>1.2.1</w:t>
            </w:r>
            <w:r w:rsidR="008A6C7A">
              <w:rPr>
                <w:rFonts w:asciiTheme="minorHAnsi" w:eastAsiaTheme="minorEastAsia" w:hAnsiTheme="minorHAnsi" w:cstheme="minorBidi"/>
                <w:noProof/>
              </w:rPr>
              <w:tab/>
            </w:r>
            <w:r w:rsidR="008A6C7A" w:rsidRPr="00014EEB">
              <w:rPr>
                <w:rStyle w:val="Hyperlink"/>
                <w:noProof/>
              </w:rPr>
              <w:t>Vorgehen</w:t>
            </w:r>
            <w:r w:rsidR="008A6C7A">
              <w:rPr>
                <w:noProof/>
                <w:webHidden/>
              </w:rPr>
              <w:tab/>
            </w:r>
            <w:r w:rsidR="008A6C7A">
              <w:rPr>
                <w:noProof/>
                <w:webHidden/>
              </w:rPr>
              <w:fldChar w:fldCharType="begin"/>
            </w:r>
            <w:r w:rsidR="008A6C7A">
              <w:rPr>
                <w:noProof/>
                <w:webHidden/>
              </w:rPr>
              <w:instrText xml:space="preserve"> PAGEREF _Toc46463150 \h </w:instrText>
            </w:r>
            <w:r w:rsidR="008A6C7A">
              <w:rPr>
                <w:noProof/>
                <w:webHidden/>
              </w:rPr>
            </w:r>
            <w:r w:rsidR="008A6C7A">
              <w:rPr>
                <w:noProof/>
                <w:webHidden/>
              </w:rPr>
              <w:fldChar w:fldCharType="separate"/>
            </w:r>
            <w:r w:rsidR="008A6C7A">
              <w:rPr>
                <w:noProof/>
                <w:webHidden/>
              </w:rPr>
              <w:t>6</w:t>
            </w:r>
            <w:r w:rsidR="008A6C7A">
              <w:rPr>
                <w:noProof/>
                <w:webHidden/>
              </w:rPr>
              <w:fldChar w:fldCharType="end"/>
            </w:r>
          </w:hyperlink>
        </w:p>
        <w:p w14:paraId="376A12E4" w14:textId="3D2F4F12" w:rsidR="008A6C7A" w:rsidRDefault="00A0434A">
          <w:pPr>
            <w:pStyle w:val="Verzeichnis3"/>
            <w:rPr>
              <w:rFonts w:asciiTheme="minorHAnsi" w:eastAsiaTheme="minorEastAsia" w:hAnsiTheme="minorHAnsi" w:cstheme="minorBidi"/>
              <w:noProof/>
            </w:rPr>
          </w:pPr>
          <w:hyperlink w:anchor="_Toc46463151" w:history="1">
            <w:r w:rsidR="008A6C7A" w:rsidRPr="00014EEB">
              <w:rPr>
                <w:rStyle w:val="Hyperlink"/>
                <w:noProof/>
              </w:rPr>
              <w:t>1.2.2</w:t>
            </w:r>
            <w:r w:rsidR="008A6C7A">
              <w:rPr>
                <w:rFonts w:asciiTheme="minorHAnsi" w:eastAsiaTheme="minorEastAsia" w:hAnsiTheme="minorHAnsi" w:cstheme="minorBidi"/>
                <w:noProof/>
              </w:rPr>
              <w:tab/>
            </w:r>
            <w:r w:rsidR="008A6C7A" w:rsidRPr="00014EEB">
              <w:rPr>
                <w:rStyle w:val="Hyperlink"/>
                <w:noProof/>
              </w:rPr>
              <w:t>Umsetzung</w:t>
            </w:r>
            <w:r w:rsidR="008A6C7A">
              <w:rPr>
                <w:noProof/>
                <w:webHidden/>
              </w:rPr>
              <w:tab/>
            </w:r>
            <w:r w:rsidR="008A6C7A">
              <w:rPr>
                <w:noProof/>
                <w:webHidden/>
              </w:rPr>
              <w:fldChar w:fldCharType="begin"/>
            </w:r>
            <w:r w:rsidR="008A6C7A">
              <w:rPr>
                <w:noProof/>
                <w:webHidden/>
              </w:rPr>
              <w:instrText xml:space="preserve"> PAGEREF _Toc46463151 \h </w:instrText>
            </w:r>
            <w:r w:rsidR="008A6C7A">
              <w:rPr>
                <w:noProof/>
                <w:webHidden/>
              </w:rPr>
            </w:r>
            <w:r w:rsidR="008A6C7A">
              <w:rPr>
                <w:noProof/>
                <w:webHidden/>
              </w:rPr>
              <w:fldChar w:fldCharType="separate"/>
            </w:r>
            <w:r w:rsidR="008A6C7A">
              <w:rPr>
                <w:noProof/>
                <w:webHidden/>
              </w:rPr>
              <w:t>7</w:t>
            </w:r>
            <w:r w:rsidR="008A6C7A">
              <w:rPr>
                <w:noProof/>
                <w:webHidden/>
              </w:rPr>
              <w:fldChar w:fldCharType="end"/>
            </w:r>
          </w:hyperlink>
        </w:p>
        <w:p w14:paraId="7B637C62" w14:textId="3B9CD314" w:rsidR="008A6C7A" w:rsidRDefault="00A0434A">
          <w:pPr>
            <w:pStyle w:val="Verzeichnis1"/>
            <w:rPr>
              <w:rFonts w:asciiTheme="minorHAnsi" w:eastAsiaTheme="minorEastAsia" w:hAnsiTheme="minorHAnsi" w:cstheme="minorBidi"/>
              <w:noProof/>
            </w:rPr>
          </w:pPr>
          <w:hyperlink w:anchor="_Toc46463152" w:history="1">
            <w:r w:rsidR="008A6C7A" w:rsidRPr="00014EEB">
              <w:rPr>
                <w:rStyle w:val="Hyperlink"/>
                <w:noProof/>
              </w:rPr>
              <w:t>2</w:t>
            </w:r>
            <w:r w:rsidR="008A6C7A">
              <w:rPr>
                <w:rFonts w:asciiTheme="minorHAnsi" w:eastAsiaTheme="minorEastAsia" w:hAnsiTheme="minorHAnsi" w:cstheme="minorBidi"/>
                <w:noProof/>
              </w:rPr>
              <w:tab/>
            </w:r>
            <w:r w:rsidR="008A6C7A" w:rsidRPr="00014EEB">
              <w:rPr>
                <w:rStyle w:val="Hyperlink"/>
                <w:noProof/>
              </w:rPr>
              <w:t>Feldtypen</w:t>
            </w:r>
            <w:r w:rsidR="008A6C7A">
              <w:rPr>
                <w:noProof/>
                <w:webHidden/>
              </w:rPr>
              <w:tab/>
            </w:r>
            <w:r w:rsidR="008A6C7A">
              <w:rPr>
                <w:noProof/>
                <w:webHidden/>
              </w:rPr>
              <w:fldChar w:fldCharType="begin"/>
            </w:r>
            <w:r w:rsidR="008A6C7A">
              <w:rPr>
                <w:noProof/>
                <w:webHidden/>
              </w:rPr>
              <w:instrText xml:space="preserve"> PAGEREF _Toc46463152 \h </w:instrText>
            </w:r>
            <w:r w:rsidR="008A6C7A">
              <w:rPr>
                <w:noProof/>
                <w:webHidden/>
              </w:rPr>
            </w:r>
            <w:r w:rsidR="008A6C7A">
              <w:rPr>
                <w:noProof/>
                <w:webHidden/>
              </w:rPr>
              <w:fldChar w:fldCharType="separate"/>
            </w:r>
            <w:r w:rsidR="008A6C7A">
              <w:rPr>
                <w:noProof/>
                <w:webHidden/>
              </w:rPr>
              <w:t>8</w:t>
            </w:r>
            <w:r w:rsidR="008A6C7A">
              <w:rPr>
                <w:noProof/>
                <w:webHidden/>
              </w:rPr>
              <w:fldChar w:fldCharType="end"/>
            </w:r>
          </w:hyperlink>
        </w:p>
        <w:p w14:paraId="32A7A759" w14:textId="3B0467C3" w:rsidR="008A6C7A" w:rsidRDefault="00A0434A">
          <w:pPr>
            <w:pStyle w:val="Verzeichnis1"/>
            <w:rPr>
              <w:rFonts w:asciiTheme="minorHAnsi" w:eastAsiaTheme="minorEastAsia" w:hAnsiTheme="minorHAnsi" w:cstheme="minorBidi"/>
              <w:noProof/>
            </w:rPr>
          </w:pPr>
          <w:hyperlink w:anchor="_Toc46463153" w:history="1">
            <w:r w:rsidR="008A6C7A" w:rsidRPr="00014EEB">
              <w:rPr>
                <w:rStyle w:val="Hyperlink"/>
                <w:noProof/>
              </w:rPr>
              <w:t>3</w:t>
            </w:r>
            <w:r w:rsidR="008A6C7A">
              <w:rPr>
                <w:rFonts w:asciiTheme="minorHAnsi" w:eastAsiaTheme="minorEastAsia" w:hAnsiTheme="minorHAnsi" w:cstheme="minorBidi"/>
                <w:noProof/>
              </w:rPr>
              <w:tab/>
            </w:r>
            <w:r w:rsidR="008A6C7A" w:rsidRPr="00014EEB">
              <w:rPr>
                <w:rStyle w:val="Hyperlink"/>
                <w:noProof/>
              </w:rPr>
              <w:t>Stichwortlisten</w:t>
            </w:r>
            <w:r w:rsidR="008A6C7A">
              <w:rPr>
                <w:noProof/>
                <w:webHidden/>
              </w:rPr>
              <w:tab/>
            </w:r>
            <w:r w:rsidR="008A6C7A">
              <w:rPr>
                <w:noProof/>
                <w:webHidden/>
              </w:rPr>
              <w:fldChar w:fldCharType="begin"/>
            </w:r>
            <w:r w:rsidR="008A6C7A">
              <w:rPr>
                <w:noProof/>
                <w:webHidden/>
              </w:rPr>
              <w:instrText xml:space="preserve"> PAGEREF _Toc46463153 \h </w:instrText>
            </w:r>
            <w:r w:rsidR="008A6C7A">
              <w:rPr>
                <w:noProof/>
                <w:webHidden/>
              </w:rPr>
            </w:r>
            <w:r w:rsidR="008A6C7A">
              <w:rPr>
                <w:noProof/>
                <w:webHidden/>
              </w:rPr>
              <w:fldChar w:fldCharType="separate"/>
            </w:r>
            <w:r w:rsidR="008A6C7A">
              <w:rPr>
                <w:noProof/>
                <w:webHidden/>
              </w:rPr>
              <w:t>9</w:t>
            </w:r>
            <w:r w:rsidR="008A6C7A">
              <w:rPr>
                <w:noProof/>
                <w:webHidden/>
              </w:rPr>
              <w:fldChar w:fldCharType="end"/>
            </w:r>
          </w:hyperlink>
        </w:p>
        <w:p w14:paraId="64CBE2F6" w14:textId="31D9E706" w:rsidR="008A6C7A" w:rsidRDefault="00A0434A">
          <w:pPr>
            <w:pStyle w:val="Verzeichnis2"/>
            <w:rPr>
              <w:rFonts w:asciiTheme="minorHAnsi" w:eastAsiaTheme="minorEastAsia" w:hAnsiTheme="minorHAnsi" w:cstheme="minorBidi"/>
              <w:noProof/>
            </w:rPr>
          </w:pPr>
          <w:hyperlink w:anchor="_Toc46463154" w:history="1">
            <w:r w:rsidR="008A6C7A" w:rsidRPr="00014EEB">
              <w:rPr>
                <w:rStyle w:val="Hyperlink"/>
                <w:noProof/>
              </w:rPr>
              <w:t>3.1</w:t>
            </w:r>
            <w:r w:rsidR="008A6C7A">
              <w:rPr>
                <w:rFonts w:asciiTheme="minorHAnsi" w:eastAsiaTheme="minorEastAsia" w:hAnsiTheme="minorHAnsi" w:cstheme="minorBidi"/>
                <w:noProof/>
              </w:rPr>
              <w:tab/>
            </w:r>
            <w:r w:rsidR="008A6C7A" w:rsidRPr="00014EEB">
              <w:rPr>
                <w:rStyle w:val="Hyperlink"/>
                <w:noProof/>
              </w:rPr>
              <w:t>Statische Stichwortlisten</w:t>
            </w:r>
            <w:r w:rsidR="008A6C7A">
              <w:rPr>
                <w:noProof/>
                <w:webHidden/>
              </w:rPr>
              <w:tab/>
            </w:r>
            <w:r w:rsidR="008A6C7A">
              <w:rPr>
                <w:noProof/>
                <w:webHidden/>
              </w:rPr>
              <w:fldChar w:fldCharType="begin"/>
            </w:r>
            <w:r w:rsidR="008A6C7A">
              <w:rPr>
                <w:noProof/>
                <w:webHidden/>
              </w:rPr>
              <w:instrText xml:space="preserve"> PAGEREF _Toc46463154 \h </w:instrText>
            </w:r>
            <w:r w:rsidR="008A6C7A">
              <w:rPr>
                <w:noProof/>
                <w:webHidden/>
              </w:rPr>
            </w:r>
            <w:r w:rsidR="008A6C7A">
              <w:rPr>
                <w:noProof/>
                <w:webHidden/>
              </w:rPr>
              <w:fldChar w:fldCharType="separate"/>
            </w:r>
            <w:r w:rsidR="008A6C7A">
              <w:rPr>
                <w:noProof/>
                <w:webHidden/>
              </w:rPr>
              <w:t>9</w:t>
            </w:r>
            <w:r w:rsidR="008A6C7A">
              <w:rPr>
                <w:noProof/>
                <w:webHidden/>
              </w:rPr>
              <w:fldChar w:fldCharType="end"/>
            </w:r>
          </w:hyperlink>
        </w:p>
        <w:p w14:paraId="7CCEEB34" w14:textId="3BF91156" w:rsidR="008A6C7A" w:rsidRDefault="00A0434A">
          <w:pPr>
            <w:pStyle w:val="Verzeichnis2"/>
            <w:rPr>
              <w:rFonts w:asciiTheme="minorHAnsi" w:eastAsiaTheme="minorEastAsia" w:hAnsiTheme="minorHAnsi" w:cstheme="minorBidi"/>
              <w:noProof/>
            </w:rPr>
          </w:pPr>
          <w:hyperlink w:anchor="_Toc46463155" w:history="1">
            <w:r w:rsidR="008A6C7A" w:rsidRPr="00014EEB">
              <w:rPr>
                <w:rStyle w:val="Hyperlink"/>
                <w:noProof/>
              </w:rPr>
              <w:t>3.2</w:t>
            </w:r>
            <w:r w:rsidR="008A6C7A">
              <w:rPr>
                <w:rFonts w:asciiTheme="minorHAnsi" w:eastAsiaTheme="minorEastAsia" w:hAnsiTheme="minorHAnsi" w:cstheme="minorBidi"/>
                <w:noProof/>
              </w:rPr>
              <w:tab/>
            </w:r>
            <w:r w:rsidR="008A6C7A" w:rsidRPr="00014EEB">
              <w:rPr>
                <w:rStyle w:val="Hyperlink"/>
                <w:noProof/>
              </w:rPr>
              <w:t>Dynamische Stichwortlisten</w:t>
            </w:r>
            <w:r w:rsidR="008A6C7A">
              <w:rPr>
                <w:noProof/>
                <w:webHidden/>
              </w:rPr>
              <w:tab/>
            </w:r>
            <w:r w:rsidR="008A6C7A">
              <w:rPr>
                <w:noProof/>
                <w:webHidden/>
              </w:rPr>
              <w:fldChar w:fldCharType="begin"/>
            </w:r>
            <w:r w:rsidR="008A6C7A">
              <w:rPr>
                <w:noProof/>
                <w:webHidden/>
              </w:rPr>
              <w:instrText xml:space="preserve"> PAGEREF _Toc46463155 \h </w:instrText>
            </w:r>
            <w:r w:rsidR="008A6C7A">
              <w:rPr>
                <w:noProof/>
                <w:webHidden/>
              </w:rPr>
            </w:r>
            <w:r w:rsidR="008A6C7A">
              <w:rPr>
                <w:noProof/>
                <w:webHidden/>
              </w:rPr>
              <w:fldChar w:fldCharType="separate"/>
            </w:r>
            <w:r w:rsidR="008A6C7A">
              <w:rPr>
                <w:noProof/>
                <w:webHidden/>
              </w:rPr>
              <w:t>9</w:t>
            </w:r>
            <w:r w:rsidR="008A6C7A">
              <w:rPr>
                <w:noProof/>
                <w:webHidden/>
              </w:rPr>
              <w:fldChar w:fldCharType="end"/>
            </w:r>
          </w:hyperlink>
        </w:p>
        <w:p w14:paraId="2922230D" w14:textId="4BED8F92" w:rsidR="008A6C7A" w:rsidRDefault="00A0434A">
          <w:pPr>
            <w:pStyle w:val="Verzeichnis2"/>
            <w:rPr>
              <w:rFonts w:asciiTheme="minorHAnsi" w:eastAsiaTheme="minorEastAsia" w:hAnsiTheme="minorHAnsi" w:cstheme="minorBidi"/>
              <w:noProof/>
            </w:rPr>
          </w:pPr>
          <w:hyperlink w:anchor="_Toc46463156" w:history="1">
            <w:r w:rsidR="008A6C7A" w:rsidRPr="00014EEB">
              <w:rPr>
                <w:rStyle w:val="Hyperlink"/>
                <w:noProof/>
              </w:rPr>
              <w:t>3.3</w:t>
            </w:r>
            <w:r w:rsidR="008A6C7A">
              <w:rPr>
                <w:rFonts w:asciiTheme="minorHAnsi" w:eastAsiaTheme="minorEastAsia" w:hAnsiTheme="minorHAnsi" w:cstheme="minorBidi"/>
                <w:noProof/>
              </w:rPr>
              <w:tab/>
            </w:r>
            <w:r w:rsidR="008A6C7A" w:rsidRPr="00014EEB">
              <w:rPr>
                <w:rStyle w:val="Hyperlink"/>
                <w:noProof/>
              </w:rPr>
              <w:t>Benutzerlisten</w:t>
            </w:r>
            <w:r w:rsidR="008A6C7A">
              <w:rPr>
                <w:noProof/>
                <w:webHidden/>
              </w:rPr>
              <w:tab/>
            </w:r>
            <w:r w:rsidR="008A6C7A">
              <w:rPr>
                <w:noProof/>
                <w:webHidden/>
              </w:rPr>
              <w:fldChar w:fldCharType="begin"/>
            </w:r>
            <w:r w:rsidR="008A6C7A">
              <w:rPr>
                <w:noProof/>
                <w:webHidden/>
              </w:rPr>
              <w:instrText xml:space="preserve"> PAGEREF _Toc46463156 \h </w:instrText>
            </w:r>
            <w:r w:rsidR="008A6C7A">
              <w:rPr>
                <w:noProof/>
                <w:webHidden/>
              </w:rPr>
            </w:r>
            <w:r w:rsidR="008A6C7A">
              <w:rPr>
                <w:noProof/>
                <w:webHidden/>
              </w:rPr>
              <w:fldChar w:fldCharType="separate"/>
            </w:r>
            <w:r w:rsidR="008A6C7A">
              <w:rPr>
                <w:noProof/>
                <w:webHidden/>
              </w:rPr>
              <w:t>9</w:t>
            </w:r>
            <w:r w:rsidR="008A6C7A">
              <w:rPr>
                <w:noProof/>
                <w:webHidden/>
              </w:rPr>
              <w:fldChar w:fldCharType="end"/>
            </w:r>
          </w:hyperlink>
        </w:p>
        <w:p w14:paraId="1DA778A0" w14:textId="094D84DA" w:rsidR="008A6C7A" w:rsidRDefault="00A0434A">
          <w:pPr>
            <w:pStyle w:val="Verzeichnis2"/>
            <w:rPr>
              <w:rFonts w:asciiTheme="minorHAnsi" w:eastAsiaTheme="minorEastAsia" w:hAnsiTheme="minorHAnsi" w:cstheme="minorBidi"/>
              <w:noProof/>
            </w:rPr>
          </w:pPr>
          <w:hyperlink w:anchor="_Toc46463157" w:history="1">
            <w:r w:rsidR="008A6C7A" w:rsidRPr="00014EEB">
              <w:rPr>
                <w:rStyle w:val="Hyperlink"/>
                <w:noProof/>
              </w:rPr>
              <w:t>3.4</w:t>
            </w:r>
            <w:r w:rsidR="008A6C7A">
              <w:rPr>
                <w:rFonts w:asciiTheme="minorHAnsi" w:eastAsiaTheme="minorEastAsia" w:hAnsiTheme="minorHAnsi" w:cstheme="minorBidi"/>
                <w:noProof/>
              </w:rPr>
              <w:tab/>
            </w:r>
            <w:r w:rsidR="008A6C7A" w:rsidRPr="00014EEB">
              <w:rPr>
                <w:rStyle w:val="Hyperlink"/>
                <w:noProof/>
              </w:rPr>
              <w:t>Lokalisiertte Listen/Status Listen</w:t>
            </w:r>
            <w:r w:rsidR="008A6C7A">
              <w:rPr>
                <w:noProof/>
                <w:webHidden/>
              </w:rPr>
              <w:tab/>
            </w:r>
            <w:r w:rsidR="008A6C7A">
              <w:rPr>
                <w:noProof/>
                <w:webHidden/>
              </w:rPr>
              <w:fldChar w:fldCharType="begin"/>
            </w:r>
            <w:r w:rsidR="008A6C7A">
              <w:rPr>
                <w:noProof/>
                <w:webHidden/>
              </w:rPr>
              <w:instrText xml:space="preserve"> PAGEREF _Toc46463157 \h </w:instrText>
            </w:r>
            <w:r w:rsidR="008A6C7A">
              <w:rPr>
                <w:noProof/>
                <w:webHidden/>
              </w:rPr>
            </w:r>
            <w:r w:rsidR="008A6C7A">
              <w:rPr>
                <w:noProof/>
                <w:webHidden/>
              </w:rPr>
              <w:fldChar w:fldCharType="separate"/>
            </w:r>
            <w:r w:rsidR="008A6C7A">
              <w:rPr>
                <w:noProof/>
                <w:webHidden/>
              </w:rPr>
              <w:t>9</w:t>
            </w:r>
            <w:r w:rsidR="008A6C7A">
              <w:rPr>
                <w:noProof/>
                <w:webHidden/>
              </w:rPr>
              <w:fldChar w:fldCharType="end"/>
            </w:r>
          </w:hyperlink>
        </w:p>
        <w:p w14:paraId="3CCB4FDE" w14:textId="60F16ACF" w:rsidR="008A6C7A" w:rsidRDefault="00A0434A">
          <w:pPr>
            <w:pStyle w:val="Verzeichnis2"/>
            <w:rPr>
              <w:rFonts w:asciiTheme="minorHAnsi" w:eastAsiaTheme="minorEastAsia" w:hAnsiTheme="minorHAnsi" w:cstheme="minorBidi"/>
              <w:noProof/>
            </w:rPr>
          </w:pPr>
          <w:hyperlink w:anchor="_Toc46463158" w:history="1">
            <w:r w:rsidR="008A6C7A" w:rsidRPr="00014EEB">
              <w:rPr>
                <w:rStyle w:val="Hyperlink"/>
                <w:noProof/>
              </w:rPr>
              <w:t>3.5</w:t>
            </w:r>
            <w:r w:rsidR="008A6C7A">
              <w:rPr>
                <w:rFonts w:asciiTheme="minorHAnsi" w:eastAsiaTheme="minorEastAsia" w:hAnsiTheme="minorHAnsi" w:cstheme="minorBidi"/>
                <w:noProof/>
              </w:rPr>
              <w:tab/>
            </w:r>
            <w:r w:rsidR="008A6C7A" w:rsidRPr="00014EEB">
              <w:rPr>
                <w:rStyle w:val="Hyperlink"/>
                <w:noProof/>
              </w:rPr>
              <w:t>Maskenauswahl</w:t>
            </w:r>
            <w:r w:rsidR="008A6C7A">
              <w:rPr>
                <w:noProof/>
                <w:webHidden/>
              </w:rPr>
              <w:tab/>
            </w:r>
            <w:r w:rsidR="008A6C7A">
              <w:rPr>
                <w:noProof/>
                <w:webHidden/>
              </w:rPr>
              <w:fldChar w:fldCharType="begin"/>
            </w:r>
            <w:r w:rsidR="008A6C7A">
              <w:rPr>
                <w:noProof/>
                <w:webHidden/>
              </w:rPr>
              <w:instrText xml:space="preserve"> PAGEREF _Toc46463158 \h </w:instrText>
            </w:r>
            <w:r w:rsidR="008A6C7A">
              <w:rPr>
                <w:noProof/>
                <w:webHidden/>
              </w:rPr>
            </w:r>
            <w:r w:rsidR="008A6C7A">
              <w:rPr>
                <w:noProof/>
                <w:webHidden/>
              </w:rPr>
              <w:fldChar w:fldCharType="separate"/>
            </w:r>
            <w:r w:rsidR="008A6C7A">
              <w:rPr>
                <w:noProof/>
                <w:webHidden/>
              </w:rPr>
              <w:t>9</w:t>
            </w:r>
            <w:r w:rsidR="008A6C7A">
              <w:rPr>
                <w:noProof/>
                <w:webHidden/>
              </w:rPr>
              <w:fldChar w:fldCharType="end"/>
            </w:r>
          </w:hyperlink>
        </w:p>
        <w:p w14:paraId="5EC3C4E6" w14:textId="6071F591" w:rsidR="008A6C7A" w:rsidRDefault="00A0434A">
          <w:pPr>
            <w:pStyle w:val="Verzeichnis1"/>
            <w:rPr>
              <w:rFonts w:asciiTheme="minorHAnsi" w:eastAsiaTheme="minorEastAsia" w:hAnsiTheme="minorHAnsi" w:cstheme="minorBidi"/>
              <w:noProof/>
            </w:rPr>
          </w:pPr>
          <w:hyperlink w:anchor="_Toc46463159" w:history="1">
            <w:r w:rsidR="008A6C7A" w:rsidRPr="00014EEB">
              <w:rPr>
                <w:rStyle w:val="Hyperlink"/>
                <w:noProof/>
              </w:rPr>
              <w:t>4</w:t>
            </w:r>
            <w:r w:rsidR="008A6C7A">
              <w:rPr>
                <w:rFonts w:asciiTheme="minorHAnsi" w:eastAsiaTheme="minorEastAsia" w:hAnsiTheme="minorHAnsi" w:cstheme="minorBidi"/>
                <w:noProof/>
              </w:rPr>
              <w:tab/>
            </w:r>
            <w:r w:rsidR="008A6C7A" w:rsidRPr="00014EEB">
              <w:rPr>
                <w:rStyle w:val="Hyperlink"/>
                <w:noProof/>
              </w:rPr>
              <w:t>Formular-Scripting</w:t>
            </w:r>
            <w:r w:rsidR="008A6C7A">
              <w:rPr>
                <w:noProof/>
                <w:webHidden/>
              </w:rPr>
              <w:tab/>
            </w:r>
            <w:r w:rsidR="008A6C7A">
              <w:rPr>
                <w:noProof/>
                <w:webHidden/>
              </w:rPr>
              <w:fldChar w:fldCharType="begin"/>
            </w:r>
            <w:r w:rsidR="008A6C7A">
              <w:rPr>
                <w:noProof/>
                <w:webHidden/>
              </w:rPr>
              <w:instrText xml:space="preserve"> PAGEREF _Toc46463159 \h </w:instrText>
            </w:r>
            <w:r w:rsidR="008A6C7A">
              <w:rPr>
                <w:noProof/>
                <w:webHidden/>
              </w:rPr>
            </w:r>
            <w:r w:rsidR="008A6C7A">
              <w:rPr>
                <w:noProof/>
                <w:webHidden/>
              </w:rPr>
              <w:fldChar w:fldCharType="separate"/>
            </w:r>
            <w:r w:rsidR="008A6C7A">
              <w:rPr>
                <w:noProof/>
                <w:webHidden/>
              </w:rPr>
              <w:t>10</w:t>
            </w:r>
            <w:r w:rsidR="008A6C7A">
              <w:rPr>
                <w:noProof/>
                <w:webHidden/>
              </w:rPr>
              <w:fldChar w:fldCharType="end"/>
            </w:r>
          </w:hyperlink>
        </w:p>
        <w:p w14:paraId="17658FD0" w14:textId="1CD409CC" w:rsidR="008A6C7A" w:rsidRDefault="00A0434A">
          <w:pPr>
            <w:pStyle w:val="Verzeichnis2"/>
            <w:rPr>
              <w:rFonts w:asciiTheme="minorHAnsi" w:eastAsiaTheme="minorEastAsia" w:hAnsiTheme="minorHAnsi" w:cstheme="minorBidi"/>
              <w:noProof/>
            </w:rPr>
          </w:pPr>
          <w:hyperlink w:anchor="_Toc46463160" w:history="1">
            <w:r w:rsidR="008A6C7A" w:rsidRPr="00014EEB">
              <w:rPr>
                <w:rStyle w:val="Hyperlink"/>
                <w:noProof/>
              </w:rPr>
              <w:t>4.1</w:t>
            </w:r>
            <w:r w:rsidR="008A6C7A">
              <w:rPr>
                <w:rFonts w:asciiTheme="minorHAnsi" w:eastAsiaTheme="minorEastAsia" w:hAnsiTheme="minorHAnsi" w:cstheme="minorBidi"/>
                <w:noProof/>
              </w:rPr>
              <w:tab/>
            </w:r>
            <w:r w:rsidR="008A6C7A" w:rsidRPr="00014EEB">
              <w:rPr>
                <w:rStyle w:val="Hyperlink"/>
                <w:noProof/>
              </w:rPr>
              <w:t>Allgemeines</w:t>
            </w:r>
            <w:r w:rsidR="008A6C7A">
              <w:rPr>
                <w:noProof/>
                <w:webHidden/>
              </w:rPr>
              <w:tab/>
            </w:r>
            <w:r w:rsidR="008A6C7A">
              <w:rPr>
                <w:noProof/>
                <w:webHidden/>
              </w:rPr>
              <w:fldChar w:fldCharType="begin"/>
            </w:r>
            <w:r w:rsidR="008A6C7A">
              <w:rPr>
                <w:noProof/>
                <w:webHidden/>
              </w:rPr>
              <w:instrText xml:space="preserve"> PAGEREF _Toc46463160 \h </w:instrText>
            </w:r>
            <w:r w:rsidR="008A6C7A">
              <w:rPr>
                <w:noProof/>
                <w:webHidden/>
              </w:rPr>
            </w:r>
            <w:r w:rsidR="008A6C7A">
              <w:rPr>
                <w:noProof/>
                <w:webHidden/>
              </w:rPr>
              <w:fldChar w:fldCharType="separate"/>
            </w:r>
            <w:r w:rsidR="008A6C7A">
              <w:rPr>
                <w:noProof/>
                <w:webHidden/>
              </w:rPr>
              <w:t>10</w:t>
            </w:r>
            <w:r w:rsidR="008A6C7A">
              <w:rPr>
                <w:noProof/>
                <w:webHidden/>
              </w:rPr>
              <w:fldChar w:fldCharType="end"/>
            </w:r>
          </w:hyperlink>
        </w:p>
        <w:p w14:paraId="2E4AD363" w14:textId="3D321371" w:rsidR="008A6C7A" w:rsidRDefault="00A0434A">
          <w:pPr>
            <w:pStyle w:val="Verzeichnis3"/>
            <w:rPr>
              <w:rFonts w:asciiTheme="minorHAnsi" w:eastAsiaTheme="minorEastAsia" w:hAnsiTheme="minorHAnsi" w:cstheme="minorBidi"/>
              <w:noProof/>
            </w:rPr>
          </w:pPr>
          <w:hyperlink w:anchor="_Toc46463161" w:history="1">
            <w:r w:rsidR="008A6C7A" w:rsidRPr="00014EEB">
              <w:rPr>
                <w:rStyle w:val="Hyperlink"/>
                <w:noProof/>
              </w:rPr>
              <w:t>4.1.1</w:t>
            </w:r>
            <w:r w:rsidR="008A6C7A">
              <w:rPr>
                <w:rFonts w:asciiTheme="minorHAnsi" w:eastAsiaTheme="minorEastAsia" w:hAnsiTheme="minorHAnsi" w:cstheme="minorBidi"/>
                <w:noProof/>
              </w:rPr>
              <w:tab/>
            </w:r>
            <w:r w:rsidR="008A6C7A" w:rsidRPr="00014EEB">
              <w:rPr>
                <w:rStyle w:val="Hyperlink"/>
                <w:noProof/>
              </w:rPr>
              <w:t>TODO Mehrere Felder für einen Wert</w:t>
            </w:r>
            <w:r w:rsidR="008A6C7A">
              <w:rPr>
                <w:noProof/>
                <w:webHidden/>
              </w:rPr>
              <w:tab/>
            </w:r>
            <w:r w:rsidR="008A6C7A">
              <w:rPr>
                <w:noProof/>
                <w:webHidden/>
              </w:rPr>
              <w:fldChar w:fldCharType="begin"/>
            </w:r>
            <w:r w:rsidR="008A6C7A">
              <w:rPr>
                <w:noProof/>
                <w:webHidden/>
              </w:rPr>
              <w:instrText xml:space="preserve"> PAGEREF _Toc46463161 \h </w:instrText>
            </w:r>
            <w:r w:rsidR="008A6C7A">
              <w:rPr>
                <w:noProof/>
                <w:webHidden/>
              </w:rPr>
            </w:r>
            <w:r w:rsidR="008A6C7A">
              <w:rPr>
                <w:noProof/>
                <w:webHidden/>
              </w:rPr>
              <w:fldChar w:fldCharType="separate"/>
            </w:r>
            <w:r w:rsidR="008A6C7A">
              <w:rPr>
                <w:noProof/>
                <w:webHidden/>
              </w:rPr>
              <w:t>10</w:t>
            </w:r>
            <w:r w:rsidR="008A6C7A">
              <w:rPr>
                <w:noProof/>
                <w:webHidden/>
              </w:rPr>
              <w:fldChar w:fldCharType="end"/>
            </w:r>
          </w:hyperlink>
        </w:p>
        <w:p w14:paraId="079C58FB" w14:textId="34DCF49C" w:rsidR="008A6C7A" w:rsidRDefault="00A0434A">
          <w:pPr>
            <w:pStyle w:val="Verzeichnis2"/>
            <w:rPr>
              <w:rFonts w:asciiTheme="minorHAnsi" w:eastAsiaTheme="minorEastAsia" w:hAnsiTheme="minorHAnsi" w:cstheme="minorBidi"/>
              <w:noProof/>
            </w:rPr>
          </w:pPr>
          <w:hyperlink w:anchor="_Toc46463162" w:history="1">
            <w:r w:rsidR="008A6C7A" w:rsidRPr="00014EEB">
              <w:rPr>
                <w:rStyle w:val="Hyperlink"/>
                <w:noProof/>
              </w:rPr>
              <w:t>4.2</w:t>
            </w:r>
            <w:r w:rsidR="008A6C7A">
              <w:rPr>
                <w:rFonts w:asciiTheme="minorHAnsi" w:eastAsiaTheme="minorEastAsia" w:hAnsiTheme="minorHAnsi" w:cstheme="minorBidi"/>
                <w:noProof/>
              </w:rPr>
              <w:tab/>
            </w:r>
            <w:r w:rsidR="008A6C7A" w:rsidRPr="00014EEB">
              <w:rPr>
                <w:rStyle w:val="Hyperlink"/>
                <w:noProof/>
              </w:rPr>
              <w:t>Validators</w:t>
            </w:r>
            <w:r w:rsidR="008A6C7A">
              <w:rPr>
                <w:noProof/>
                <w:webHidden/>
              </w:rPr>
              <w:tab/>
            </w:r>
            <w:r w:rsidR="008A6C7A">
              <w:rPr>
                <w:noProof/>
                <w:webHidden/>
              </w:rPr>
              <w:fldChar w:fldCharType="begin"/>
            </w:r>
            <w:r w:rsidR="008A6C7A">
              <w:rPr>
                <w:noProof/>
                <w:webHidden/>
              </w:rPr>
              <w:instrText xml:space="preserve"> PAGEREF _Toc46463162 \h </w:instrText>
            </w:r>
            <w:r w:rsidR="008A6C7A">
              <w:rPr>
                <w:noProof/>
                <w:webHidden/>
              </w:rPr>
            </w:r>
            <w:r w:rsidR="008A6C7A">
              <w:rPr>
                <w:noProof/>
                <w:webHidden/>
              </w:rPr>
              <w:fldChar w:fldCharType="separate"/>
            </w:r>
            <w:r w:rsidR="008A6C7A">
              <w:rPr>
                <w:noProof/>
                <w:webHidden/>
              </w:rPr>
              <w:t>10</w:t>
            </w:r>
            <w:r w:rsidR="008A6C7A">
              <w:rPr>
                <w:noProof/>
                <w:webHidden/>
              </w:rPr>
              <w:fldChar w:fldCharType="end"/>
            </w:r>
          </w:hyperlink>
        </w:p>
        <w:p w14:paraId="140E4AC3" w14:textId="27697126" w:rsidR="008A6C7A" w:rsidRDefault="00A0434A">
          <w:pPr>
            <w:pStyle w:val="Verzeichnis2"/>
            <w:rPr>
              <w:rFonts w:asciiTheme="minorHAnsi" w:eastAsiaTheme="minorEastAsia" w:hAnsiTheme="minorHAnsi" w:cstheme="minorBidi"/>
              <w:noProof/>
            </w:rPr>
          </w:pPr>
          <w:hyperlink w:anchor="_Toc46463163" w:history="1">
            <w:r w:rsidR="008A6C7A" w:rsidRPr="00014EEB">
              <w:rPr>
                <w:rStyle w:val="Hyperlink"/>
                <w:noProof/>
              </w:rPr>
              <w:t>4.3</w:t>
            </w:r>
            <w:r w:rsidR="008A6C7A">
              <w:rPr>
                <w:rFonts w:asciiTheme="minorHAnsi" w:eastAsiaTheme="minorEastAsia" w:hAnsiTheme="minorHAnsi" w:cstheme="minorBidi"/>
                <w:noProof/>
              </w:rPr>
              <w:tab/>
            </w:r>
            <w:r w:rsidR="008A6C7A" w:rsidRPr="00014EEB">
              <w:rPr>
                <w:rStyle w:val="Hyperlink"/>
                <w:noProof/>
              </w:rPr>
              <w:t>Formeln</w:t>
            </w:r>
            <w:r w:rsidR="008A6C7A">
              <w:rPr>
                <w:noProof/>
                <w:webHidden/>
              </w:rPr>
              <w:tab/>
            </w:r>
            <w:r w:rsidR="008A6C7A">
              <w:rPr>
                <w:noProof/>
                <w:webHidden/>
              </w:rPr>
              <w:fldChar w:fldCharType="begin"/>
            </w:r>
            <w:r w:rsidR="008A6C7A">
              <w:rPr>
                <w:noProof/>
                <w:webHidden/>
              </w:rPr>
              <w:instrText xml:space="preserve"> PAGEREF _Toc46463163 \h </w:instrText>
            </w:r>
            <w:r w:rsidR="008A6C7A">
              <w:rPr>
                <w:noProof/>
                <w:webHidden/>
              </w:rPr>
            </w:r>
            <w:r w:rsidR="008A6C7A">
              <w:rPr>
                <w:noProof/>
                <w:webHidden/>
              </w:rPr>
              <w:fldChar w:fldCharType="separate"/>
            </w:r>
            <w:r w:rsidR="008A6C7A">
              <w:rPr>
                <w:noProof/>
                <w:webHidden/>
              </w:rPr>
              <w:t>11</w:t>
            </w:r>
            <w:r w:rsidR="008A6C7A">
              <w:rPr>
                <w:noProof/>
                <w:webHidden/>
              </w:rPr>
              <w:fldChar w:fldCharType="end"/>
            </w:r>
          </w:hyperlink>
        </w:p>
        <w:p w14:paraId="0356C973" w14:textId="7F57C09B" w:rsidR="008A6C7A" w:rsidRDefault="00A0434A">
          <w:pPr>
            <w:pStyle w:val="Verzeichnis3"/>
            <w:rPr>
              <w:rFonts w:asciiTheme="minorHAnsi" w:eastAsiaTheme="minorEastAsia" w:hAnsiTheme="minorHAnsi" w:cstheme="minorBidi"/>
              <w:noProof/>
            </w:rPr>
          </w:pPr>
          <w:hyperlink w:anchor="_Toc46463164" w:history="1">
            <w:r w:rsidR="008A6C7A" w:rsidRPr="00014EEB">
              <w:rPr>
                <w:rStyle w:val="Hyperlink"/>
                <w:noProof/>
              </w:rPr>
              <w:t>4.3.1</w:t>
            </w:r>
            <w:r w:rsidR="008A6C7A">
              <w:rPr>
                <w:rFonts w:asciiTheme="minorHAnsi" w:eastAsiaTheme="minorEastAsia" w:hAnsiTheme="minorHAnsi" w:cstheme="minorBidi"/>
                <w:noProof/>
              </w:rPr>
              <w:tab/>
            </w:r>
            <w:r w:rsidR="008A6C7A" w:rsidRPr="00014EEB">
              <w:rPr>
                <w:rStyle w:val="Hyperlink"/>
                <w:noProof/>
              </w:rPr>
              <w:t>Zyklische Formeln</w:t>
            </w:r>
            <w:r w:rsidR="008A6C7A">
              <w:rPr>
                <w:noProof/>
                <w:webHidden/>
              </w:rPr>
              <w:tab/>
            </w:r>
            <w:r w:rsidR="008A6C7A">
              <w:rPr>
                <w:noProof/>
                <w:webHidden/>
              </w:rPr>
              <w:fldChar w:fldCharType="begin"/>
            </w:r>
            <w:r w:rsidR="008A6C7A">
              <w:rPr>
                <w:noProof/>
                <w:webHidden/>
              </w:rPr>
              <w:instrText xml:space="preserve"> PAGEREF _Toc46463164 \h </w:instrText>
            </w:r>
            <w:r w:rsidR="008A6C7A">
              <w:rPr>
                <w:noProof/>
                <w:webHidden/>
              </w:rPr>
            </w:r>
            <w:r w:rsidR="008A6C7A">
              <w:rPr>
                <w:noProof/>
                <w:webHidden/>
              </w:rPr>
              <w:fldChar w:fldCharType="separate"/>
            </w:r>
            <w:r w:rsidR="008A6C7A">
              <w:rPr>
                <w:noProof/>
                <w:webHidden/>
              </w:rPr>
              <w:t>12</w:t>
            </w:r>
            <w:r w:rsidR="008A6C7A">
              <w:rPr>
                <w:noProof/>
                <w:webHidden/>
              </w:rPr>
              <w:fldChar w:fldCharType="end"/>
            </w:r>
          </w:hyperlink>
        </w:p>
        <w:p w14:paraId="337AF381" w14:textId="2447818E" w:rsidR="008A6C7A" w:rsidRDefault="00A0434A">
          <w:pPr>
            <w:pStyle w:val="Verzeichnis2"/>
            <w:rPr>
              <w:rFonts w:asciiTheme="minorHAnsi" w:eastAsiaTheme="minorEastAsia" w:hAnsiTheme="minorHAnsi" w:cstheme="minorBidi"/>
              <w:noProof/>
            </w:rPr>
          </w:pPr>
          <w:hyperlink w:anchor="_Toc46463165" w:history="1">
            <w:r w:rsidR="008A6C7A" w:rsidRPr="00014EEB">
              <w:rPr>
                <w:rStyle w:val="Hyperlink"/>
                <w:noProof/>
              </w:rPr>
              <w:t>4.4</w:t>
            </w:r>
            <w:r w:rsidR="008A6C7A">
              <w:rPr>
                <w:rFonts w:asciiTheme="minorHAnsi" w:eastAsiaTheme="minorEastAsia" w:hAnsiTheme="minorHAnsi" w:cstheme="minorBidi"/>
                <w:noProof/>
              </w:rPr>
              <w:tab/>
            </w:r>
            <w:r w:rsidR="008A6C7A" w:rsidRPr="00014EEB">
              <w:rPr>
                <w:rStyle w:val="Hyperlink"/>
                <w:noProof/>
              </w:rPr>
              <w:t>Komponenten Events</w:t>
            </w:r>
            <w:r w:rsidR="008A6C7A">
              <w:rPr>
                <w:noProof/>
                <w:webHidden/>
              </w:rPr>
              <w:tab/>
            </w:r>
            <w:r w:rsidR="008A6C7A">
              <w:rPr>
                <w:noProof/>
                <w:webHidden/>
              </w:rPr>
              <w:fldChar w:fldCharType="begin"/>
            </w:r>
            <w:r w:rsidR="008A6C7A">
              <w:rPr>
                <w:noProof/>
                <w:webHidden/>
              </w:rPr>
              <w:instrText xml:space="preserve"> PAGEREF _Toc46463165 \h </w:instrText>
            </w:r>
            <w:r w:rsidR="008A6C7A">
              <w:rPr>
                <w:noProof/>
                <w:webHidden/>
              </w:rPr>
            </w:r>
            <w:r w:rsidR="008A6C7A">
              <w:rPr>
                <w:noProof/>
                <w:webHidden/>
              </w:rPr>
              <w:fldChar w:fldCharType="separate"/>
            </w:r>
            <w:r w:rsidR="008A6C7A">
              <w:rPr>
                <w:noProof/>
                <w:webHidden/>
              </w:rPr>
              <w:t>12</w:t>
            </w:r>
            <w:r w:rsidR="008A6C7A">
              <w:rPr>
                <w:noProof/>
                <w:webHidden/>
              </w:rPr>
              <w:fldChar w:fldCharType="end"/>
            </w:r>
          </w:hyperlink>
        </w:p>
        <w:p w14:paraId="0EDC7495" w14:textId="25C7515F" w:rsidR="008A6C7A" w:rsidRDefault="00A0434A">
          <w:pPr>
            <w:pStyle w:val="Verzeichnis2"/>
            <w:rPr>
              <w:rFonts w:asciiTheme="minorHAnsi" w:eastAsiaTheme="minorEastAsia" w:hAnsiTheme="minorHAnsi" w:cstheme="minorBidi"/>
              <w:noProof/>
            </w:rPr>
          </w:pPr>
          <w:hyperlink w:anchor="_Toc46463166" w:history="1">
            <w:r w:rsidR="008A6C7A" w:rsidRPr="00014EEB">
              <w:rPr>
                <w:rStyle w:val="Hyperlink"/>
                <w:noProof/>
              </w:rPr>
              <w:t>4.5</w:t>
            </w:r>
            <w:r w:rsidR="008A6C7A">
              <w:rPr>
                <w:rFonts w:asciiTheme="minorHAnsi" w:eastAsiaTheme="minorEastAsia" w:hAnsiTheme="minorHAnsi" w:cstheme="minorBidi"/>
                <w:noProof/>
              </w:rPr>
              <w:tab/>
            </w:r>
            <w:r w:rsidR="008A6C7A" w:rsidRPr="00014EEB">
              <w:rPr>
                <w:rStyle w:val="Hyperlink"/>
                <w:noProof/>
              </w:rPr>
              <w:t>API</w:t>
            </w:r>
            <w:r w:rsidR="008A6C7A">
              <w:rPr>
                <w:noProof/>
                <w:webHidden/>
              </w:rPr>
              <w:tab/>
            </w:r>
            <w:r w:rsidR="008A6C7A">
              <w:rPr>
                <w:noProof/>
                <w:webHidden/>
              </w:rPr>
              <w:fldChar w:fldCharType="begin"/>
            </w:r>
            <w:r w:rsidR="008A6C7A">
              <w:rPr>
                <w:noProof/>
                <w:webHidden/>
              </w:rPr>
              <w:instrText xml:space="preserve"> PAGEREF _Toc46463166 \h </w:instrText>
            </w:r>
            <w:r w:rsidR="008A6C7A">
              <w:rPr>
                <w:noProof/>
                <w:webHidden/>
              </w:rPr>
            </w:r>
            <w:r w:rsidR="008A6C7A">
              <w:rPr>
                <w:noProof/>
                <w:webHidden/>
              </w:rPr>
              <w:fldChar w:fldCharType="separate"/>
            </w:r>
            <w:r w:rsidR="008A6C7A">
              <w:rPr>
                <w:noProof/>
                <w:webHidden/>
              </w:rPr>
              <w:t>13</w:t>
            </w:r>
            <w:r w:rsidR="008A6C7A">
              <w:rPr>
                <w:noProof/>
                <w:webHidden/>
              </w:rPr>
              <w:fldChar w:fldCharType="end"/>
            </w:r>
          </w:hyperlink>
        </w:p>
        <w:p w14:paraId="0BEEBA79" w14:textId="3A712E01" w:rsidR="00360DEF" w:rsidRPr="00AE0D99" w:rsidRDefault="00A846AB" w:rsidP="00AE0D99">
          <w:pPr>
            <w:rPr>
              <w:b/>
              <w:bCs/>
              <w:noProof/>
            </w:rPr>
          </w:pPr>
          <w:r>
            <w:rPr>
              <w:b/>
              <w:bCs/>
              <w:noProof/>
            </w:rPr>
            <w:fldChar w:fldCharType="end"/>
          </w:r>
        </w:p>
      </w:sdtContent>
    </w:sdt>
    <w:p w14:paraId="60746F86" w14:textId="511DF3A6" w:rsidR="00F40FB8" w:rsidRDefault="002378D6">
      <w:pPr>
        <w:spacing w:after="0" w:line="240" w:lineRule="auto"/>
        <w:rPr>
          <w:ins w:id="0" w:author="Nesbigall, Stefan" w:date="2021-09-24T11:58:00Z"/>
          <w:sz w:val="72"/>
          <w:szCs w:val="72"/>
        </w:rPr>
      </w:pPr>
      <w:r>
        <w:br w:type="page"/>
      </w:r>
      <w:ins w:id="1" w:author="Nesbigall, Stefan" w:date="2021-09-24T11:58:00Z">
        <w:r w:rsidR="00180278">
          <w:rPr>
            <w:sz w:val="72"/>
            <w:szCs w:val="72"/>
          </w:rPr>
          <w:lastRenderedPageBreak/>
          <w:t>Das Dokument ist veraltet, im Git Projekt entsteht eine neue Doku:</w:t>
        </w:r>
      </w:ins>
    </w:p>
    <w:p w14:paraId="0518F72F" w14:textId="4609F6CF" w:rsidR="00180278" w:rsidRDefault="00180278">
      <w:pPr>
        <w:spacing w:after="0" w:line="240" w:lineRule="auto"/>
        <w:rPr>
          <w:ins w:id="2" w:author="Nesbigall, Stefan" w:date="2021-09-24T11:58:00Z"/>
          <w:sz w:val="72"/>
          <w:szCs w:val="72"/>
        </w:rPr>
      </w:pPr>
    </w:p>
    <w:p w14:paraId="074E4DE7" w14:textId="585EFC2C" w:rsidR="00180278" w:rsidRPr="00180278" w:rsidRDefault="00180278">
      <w:pPr>
        <w:spacing w:after="0" w:line="240" w:lineRule="auto"/>
        <w:rPr>
          <w:sz w:val="72"/>
          <w:szCs w:val="72"/>
          <w:rPrChange w:id="3" w:author="Nesbigall, Stefan" w:date="2021-09-24T11:58:00Z">
            <w:rPr/>
          </w:rPrChange>
        </w:rPr>
      </w:pPr>
      <w:ins w:id="4" w:author="Nesbigall, Stefan" w:date="2021-09-24T11:58:00Z">
        <w:r w:rsidRPr="00180278">
          <w:rPr>
            <w:sz w:val="72"/>
            <w:szCs w:val="72"/>
          </w:rPr>
          <w:t>https://git.elo.dev/client/mobile/forms/-/tree/master/docs</w:t>
        </w:r>
      </w:ins>
    </w:p>
    <w:p w14:paraId="4774D61A" w14:textId="5BF157A3" w:rsidR="005A03B5" w:rsidRDefault="005A03B5" w:rsidP="005A03B5">
      <w:pPr>
        <w:pStyle w:val="ELO-Ueberschrift-1"/>
        <w:rPr>
          <w:b/>
        </w:rPr>
      </w:pPr>
      <w:bookmarkStart w:id="5" w:name="_Toc46463144"/>
      <w:r>
        <w:rPr>
          <w:b/>
        </w:rPr>
        <w:lastRenderedPageBreak/>
        <w:t>Wie werden Formulardefinitionen gespeichert?</w:t>
      </w:r>
      <w:bookmarkEnd w:id="5"/>
    </w:p>
    <w:p w14:paraId="78F9E2E6" w14:textId="61C0A7D8" w:rsidR="005A03B5" w:rsidRDefault="005A03B5" w:rsidP="005A03B5">
      <w:pPr>
        <w:pStyle w:val="ELO-Ueberschrift-2"/>
      </w:pPr>
      <w:bookmarkStart w:id="6" w:name="_Toc46463145"/>
      <w:r>
        <w:t>Konfiguration</w:t>
      </w:r>
      <w:ins w:id="7" w:author="Hatje, Kai" w:date="2021-07-26T15:58:00Z">
        <w:r w:rsidR="001A1399">
          <w:t>s</w:t>
        </w:r>
      </w:ins>
      <w:del w:id="8" w:author="Hatje, Kai" w:date="2021-07-26T15:59:00Z">
        <w:r w:rsidDel="001A1399">
          <w:delText xml:space="preserve"> </w:delText>
        </w:r>
      </w:del>
      <w:ins w:id="9" w:author="Hatje, Kai" w:date="2021-07-26T15:59:00Z">
        <w:r w:rsidR="00485ED8">
          <w:t>p</w:t>
        </w:r>
      </w:ins>
      <w:del w:id="10" w:author="Hatje, Kai" w:date="2021-07-26T15:59:00Z">
        <w:r w:rsidDel="00485ED8">
          <w:delText>P</w:delText>
        </w:r>
      </w:del>
      <w:r>
        <w:t>lugin</w:t>
      </w:r>
      <w:bookmarkEnd w:id="6"/>
    </w:p>
    <w:p w14:paraId="49447A9F" w14:textId="68AEC196" w:rsidR="005A03B5" w:rsidRPr="005A03B5" w:rsidRDefault="005A03B5" w:rsidP="009D399B">
      <w:pPr>
        <w:pStyle w:val="ELO-Flietext"/>
      </w:pPr>
      <w:r w:rsidRPr="005A03B5">
        <w:t>Überlegungen und Durchführung, wie Formulare in einzelne Objekte aufgeteilt und mittels des Konfigurationsplugins gespeichert werden können.</w:t>
      </w:r>
    </w:p>
    <w:p w14:paraId="1E2EFF20" w14:textId="1B94A6D7" w:rsidR="005A03B5" w:rsidRPr="005A03B5" w:rsidRDefault="005A03B5" w:rsidP="009D399B">
      <w:pPr>
        <w:pStyle w:val="ELO-Flietext"/>
      </w:pPr>
      <w:r w:rsidRPr="005A03B5">
        <w:t>Das Plugin speichert Werte in folgender Struktur:</w:t>
      </w:r>
    </w:p>
    <w:p w14:paraId="0BFE43E6" w14:textId="77777777" w:rsidR="005A03B5" w:rsidRPr="005A03B5" w:rsidRDefault="005A03B5" w:rsidP="005A03B5">
      <w:pPr>
        <w:pStyle w:val="ELO-Code"/>
      </w:pPr>
      <w:r w:rsidRPr="005A03B5">
        <w:t>{</w:t>
      </w:r>
    </w:p>
    <w:p w14:paraId="1C6F8A47" w14:textId="77777777" w:rsidR="005A03B5" w:rsidRPr="005A03B5" w:rsidRDefault="005A03B5" w:rsidP="005A03B5">
      <w:pPr>
        <w:pStyle w:val="ELO-Code"/>
      </w:pPr>
      <w:r w:rsidRPr="005A03B5">
        <w:t>    "info": {</w:t>
      </w:r>
    </w:p>
    <w:p w14:paraId="0CA63598" w14:textId="77777777" w:rsidR="005A03B5" w:rsidRPr="005A03B5" w:rsidRDefault="005A03B5" w:rsidP="005A03B5">
      <w:pPr>
        <w:pStyle w:val="ELO-Code"/>
      </w:pPr>
      <w:r w:rsidRPr="005A03B5">
        <w:t>      "solution": "visitor", &lt;-- Name der Lösung (wird für Portierung benötigt)</w:t>
      </w:r>
    </w:p>
    <w:p w14:paraId="6B0F1E97" w14:textId="77777777" w:rsidR="005A03B5" w:rsidRPr="005A03B5" w:rsidRDefault="005A03B5" w:rsidP="005A03B5">
      <w:pPr>
        <w:pStyle w:val="ELO-Code"/>
      </w:pPr>
      <w:r w:rsidRPr="005A03B5">
        <w:t>      "component": "flows", &lt;-- Allgemeiner Komponentenname "forms"</w:t>
      </w:r>
    </w:p>
    <w:p w14:paraId="596FAD44" w14:textId="77777777" w:rsidR="005A03B5" w:rsidRPr="005A03B5" w:rsidRDefault="005A03B5" w:rsidP="005A03B5">
      <w:pPr>
        <w:pStyle w:val="ELO-Code"/>
      </w:pPr>
      <w:r w:rsidRPr="005A03B5">
        <w:t>      "key": "new.value", &lt;-- Schlüssel zum Auffinden des Wertes</w:t>
      </w:r>
    </w:p>
    <w:p w14:paraId="1E66A605" w14:textId="77777777" w:rsidR="005A03B5" w:rsidRPr="005A03B5" w:rsidRDefault="005A03B5" w:rsidP="005A03B5">
      <w:pPr>
        <w:pStyle w:val="ELO-Code"/>
      </w:pPr>
      <w:r w:rsidRPr="005A03B5">
        <w:t>      "level": 100 &lt;-- Level der Anpassung</w:t>
      </w:r>
    </w:p>
    <w:p w14:paraId="7391599B" w14:textId="77777777" w:rsidR="005A03B5" w:rsidRPr="005A03B5" w:rsidRDefault="005A03B5" w:rsidP="005A03B5">
      <w:pPr>
        <w:pStyle w:val="ELO-Code"/>
      </w:pPr>
      <w:r w:rsidRPr="005A03B5">
        <w:t>    },</w:t>
      </w:r>
    </w:p>
    <w:p w14:paraId="4BE17917" w14:textId="77777777" w:rsidR="005A03B5" w:rsidRPr="005A03B5" w:rsidRDefault="005A03B5" w:rsidP="005A03B5">
      <w:pPr>
        <w:pStyle w:val="ELO-Code"/>
      </w:pPr>
      <w:r w:rsidRPr="005A03B5">
        <w:t>    "value": "foo", &lt;-- Zu speichernder Wert/Objekt</w:t>
      </w:r>
    </w:p>
    <w:p w14:paraId="2E4B79D4" w14:textId="77777777" w:rsidR="005A03B5" w:rsidRPr="005A03B5" w:rsidRDefault="005A03B5" w:rsidP="005A03B5">
      <w:pPr>
        <w:pStyle w:val="ELO-Code"/>
      </w:pPr>
      <w:r w:rsidRPr="005A03B5">
        <w:t>    "protectedProperty": false &lt;-- true: kann nur als Admin ausgelesen werden</w:t>
      </w:r>
    </w:p>
    <w:p w14:paraId="777F51C2" w14:textId="724FCA93" w:rsidR="005A03B5" w:rsidRDefault="005A03B5" w:rsidP="005A03B5">
      <w:pPr>
        <w:pStyle w:val="ELO-Code"/>
      </w:pPr>
      <w:r w:rsidRPr="005A03B5">
        <w:t>}</w:t>
      </w:r>
    </w:p>
    <w:p w14:paraId="7A1B54EC" w14:textId="77777777" w:rsidR="005A03B5" w:rsidRPr="005A03B5" w:rsidRDefault="005A03B5" w:rsidP="005A03B5">
      <w:pPr>
        <w:pStyle w:val="ELO-Flietext"/>
      </w:pPr>
    </w:p>
    <w:p w14:paraId="6A7073B0" w14:textId="4E493923" w:rsidR="005A03B5" w:rsidRDefault="002661AF" w:rsidP="005A03B5">
      <w:pPr>
        <w:pStyle w:val="ELO-Ueberschrift-3"/>
        <w:rPr>
          <w:rFonts w:eastAsia="Calibri"/>
        </w:rPr>
      </w:pPr>
      <w:bookmarkStart w:id="11" w:name="_Toc46463146"/>
      <w:r>
        <w:rPr>
          <w:rFonts w:eastAsia="Calibri"/>
        </w:rPr>
        <w:t>Konfigurationen</w:t>
      </w:r>
      <w:r w:rsidR="005A03B5" w:rsidRPr="005A03B5">
        <w:rPr>
          <w:rFonts w:eastAsia="Calibri"/>
        </w:rPr>
        <w:t xml:space="preserve"> </w:t>
      </w:r>
      <w:r>
        <w:rPr>
          <w:rFonts w:eastAsia="Calibri"/>
        </w:rPr>
        <w:t>in</w:t>
      </w:r>
      <w:r w:rsidR="005A03B5" w:rsidRPr="005A03B5">
        <w:rPr>
          <w:rFonts w:eastAsia="Calibri"/>
        </w:rPr>
        <w:t xml:space="preserve"> elo-forms:</w:t>
      </w:r>
      <w:bookmarkEnd w:id="11"/>
    </w:p>
    <w:p w14:paraId="5D9631D7" w14:textId="77777777" w:rsidR="005A03B5" w:rsidRPr="005A03B5" w:rsidRDefault="005A03B5" w:rsidP="005A03B5">
      <w:pPr>
        <w:pStyle w:val="ELO-Flietext"/>
      </w:pPr>
    </w:p>
    <w:p w14:paraId="299894B0" w14:textId="77777777" w:rsidR="005A03B5" w:rsidRPr="005A03B5" w:rsidRDefault="005A03B5" w:rsidP="005A03B5">
      <w:pPr>
        <w:pStyle w:val="ELO-Code"/>
      </w:pPr>
      <w:r w:rsidRPr="005A03B5">
        <w:t>{</w:t>
      </w:r>
    </w:p>
    <w:p w14:paraId="5D8CE25A" w14:textId="77777777" w:rsidR="005A03B5" w:rsidRPr="005A03B5" w:rsidRDefault="005A03B5" w:rsidP="005A03B5">
      <w:pPr>
        <w:pStyle w:val="ELO-Code"/>
      </w:pPr>
      <w:r w:rsidRPr="005A03B5">
        <w:t>    "info": {</w:t>
      </w:r>
    </w:p>
    <w:p w14:paraId="00D47C4D" w14:textId="31B93ADE" w:rsidR="005A03B5" w:rsidRPr="005A03B5" w:rsidRDefault="005A03B5" w:rsidP="005A03B5">
      <w:pPr>
        <w:pStyle w:val="ELO-Code"/>
      </w:pPr>
      <w:r w:rsidRPr="005A03B5">
        <w:t>      "solution": "</w:t>
      </w:r>
      <w:r>
        <w:t>&lt;xxx&gt;</w:t>
      </w:r>
      <w:r w:rsidRPr="005A03B5">
        <w:t xml:space="preserve">", &lt;-- </w:t>
      </w:r>
      <w:r>
        <w:t>Kommt über den Editor</w:t>
      </w:r>
    </w:p>
    <w:p w14:paraId="72B15522" w14:textId="019A6B35" w:rsidR="005A03B5" w:rsidRPr="005A03B5" w:rsidRDefault="005A03B5" w:rsidP="005A03B5">
      <w:pPr>
        <w:pStyle w:val="ELO-Code"/>
      </w:pPr>
      <w:r w:rsidRPr="005A03B5">
        <w:t>      "component": "</w:t>
      </w:r>
      <w:r>
        <w:t>forms</w:t>
      </w:r>
      <w:r w:rsidRPr="005A03B5">
        <w:t>",</w:t>
      </w:r>
    </w:p>
    <w:p w14:paraId="181BFE47" w14:textId="7997EF28" w:rsidR="005A03B5" w:rsidRPr="005A03B5" w:rsidRDefault="005A03B5" w:rsidP="005A03B5">
      <w:pPr>
        <w:pStyle w:val="ELO-Code"/>
      </w:pPr>
      <w:r w:rsidRPr="005A03B5">
        <w:t xml:space="preserve">      "key": "new.value", &lt;-- </w:t>
      </w:r>
      <w:r>
        <w:t>Siehe unten</w:t>
      </w:r>
    </w:p>
    <w:p w14:paraId="04F6B1A7" w14:textId="7484C6AE" w:rsidR="005A03B5" w:rsidRPr="005A03B5" w:rsidRDefault="005A03B5" w:rsidP="005A03B5">
      <w:pPr>
        <w:pStyle w:val="ELO-Code"/>
      </w:pPr>
      <w:r w:rsidRPr="005A03B5">
        <w:t xml:space="preserve">      "level": 100 &lt;-- </w:t>
      </w:r>
      <w:r>
        <w:t>Kann im Editor gesetzt werden?</w:t>
      </w:r>
    </w:p>
    <w:p w14:paraId="070A0E91" w14:textId="77777777" w:rsidR="005A03B5" w:rsidRPr="005A03B5" w:rsidRDefault="005A03B5" w:rsidP="005A03B5">
      <w:pPr>
        <w:pStyle w:val="ELO-Code"/>
      </w:pPr>
      <w:r w:rsidRPr="005A03B5">
        <w:t>    },</w:t>
      </w:r>
    </w:p>
    <w:p w14:paraId="27DD7B50" w14:textId="77777777" w:rsidR="005A03B5" w:rsidRPr="005A03B5" w:rsidRDefault="005A03B5" w:rsidP="005A03B5">
      <w:pPr>
        <w:pStyle w:val="ELO-Code"/>
      </w:pPr>
      <w:r w:rsidRPr="005A03B5">
        <w:t>    "value": "foo", &lt;-- Zu speichernder Wert/Objekt</w:t>
      </w:r>
    </w:p>
    <w:p w14:paraId="76D06D19" w14:textId="77777777" w:rsidR="005A03B5" w:rsidRPr="005A03B5" w:rsidRDefault="005A03B5" w:rsidP="005A03B5">
      <w:pPr>
        <w:pStyle w:val="ELO-Code"/>
      </w:pPr>
      <w:r w:rsidRPr="005A03B5">
        <w:t>    "protectedProperty": false &lt;-- true: kann nur als Admin ausgelesen werden</w:t>
      </w:r>
    </w:p>
    <w:p w14:paraId="34F64B66" w14:textId="77777777" w:rsidR="005A03B5" w:rsidRDefault="005A03B5" w:rsidP="005A03B5">
      <w:pPr>
        <w:pStyle w:val="ELO-Code"/>
      </w:pPr>
      <w:r w:rsidRPr="005A03B5">
        <w:t>}</w:t>
      </w:r>
    </w:p>
    <w:p w14:paraId="1267C13A" w14:textId="77777777" w:rsidR="005A03B5" w:rsidRDefault="005A03B5" w:rsidP="005A03B5"/>
    <w:p w14:paraId="4216141E" w14:textId="6A2405A1" w:rsidR="005A03B5" w:rsidRDefault="005A03B5" w:rsidP="009D399B">
      <w:pPr>
        <w:pStyle w:val="ELO-Flietext"/>
      </w:pPr>
      <w:r w:rsidRPr="005A03B5">
        <w:t>Wichtig ist der key, da hierüber jedes Objekt identifiziert und effizient aufgefunden werden muss. </w:t>
      </w:r>
      <w:r>
        <w:t>Der Key ist Punkt-separiert und kann in der Schnittstelle über eine begi</w:t>
      </w:r>
      <w:del w:id="12" w:author="Hatje, Kai" w:date="2021-07-26T15:10:00Z">
        <w:r w:rsidDel="004548E1">
          <w:delText>n</w:delText>
        </w:r>
      </w:del>
      <w:r>
        <w:t>ns-with Logik ausgelesen werden. Deshalb wird der Key in folgende Prefix</w:t>
      </w:r>
      <w:del w:id="13" w:author="Hatje, Kai" w:date="2021-07-26T15:11:00Z">
        <w:r w:rsidDel="004548E1">
          <w:delText xml:space="preserve"> G</w:delText>
        </w:r>
      </w:del>
      <w:ins w:id="14" w:author="Hatje, Kai" w:date="2021-07-26T15:11:00Z">
        <w:r w:rsidR="004548E1">
          <w:t>g</w:t>
        </w:r>
      </w:ins>
      <w:r>
        <w:t>ruppen unterteilt.</w:t>
      </w:r>
    </w:p>
    <w:p w14:paraId="403D75A7" w14:textId="62DE7B9A" w:rsidR="0087171E" w:rsidRDefault="0087171E" w:rsidP="0087171E">
      <w:pPr>
        <w:pStyle w:val="ELO-Ueberschrift-4"/>
      </w:pPr>
      <w:r>
        <w:t>Formulargruppe</w:t>
      </w:r>
    </w:p>
    <w:p w14:paraId="143C15C2" w14:textId="5F0B4C71" w:rsidR="0087171E" w:rsidRPr="0087171E" w:rsidRDefault="0087171E" w:rsidP="0087171E">
      <w:pPr>
        <w:pStyle w:val="ELO-Flietext"/>
      </w:pPr>
      <w:r>
        <w:t>Eine Formulargruppe fasst eine Gruppe von Formularen zusammen.</w:t>
      </w:r>
    </w:p>
    <w:p w14:paraId="46A668EF" w14:textId="48FF263D" w:rsidR="00710DFB" w:rsidRDefault="00710DFB" w:rsidP="00710DFB">
      <w:pPr>
        <w:pStyle w:val="ELO-Code"/>
      </w:pPr>
      <w:r w:rsidRPr="005A03B5">
        <w:t>form</w:t>
      </w:r>
      <w:r>
        <w:t>Group</w:t>
      </w:r>
      <w:r w:rsidRPr="005A03B5">
        <w:t>.</w:t>
      </w:r>
      <w:r>
        <w:t>&lt;formGroup&gt;</w:t>
      </w:r>
    </w:p>
    <w:p w14:paraId="4BF12FD6" w14:textId="60F30761" w:rsidR="00710DFB" w:rsidRDefault="00710DFB" w:rsidP="009D399B">
      <w:pPr>
        <w:pStyle w:val="ELO-Flietext"/>
      </w:pPr>
      <w:r>
        <w:t>Eine Form</w:t>
      </w:r>
      <w:del w:id="15" w:author="Hatje, Kai" w:date="2021-07-26T15:12:00Z">
        <w:r w:rsidDel="003767AA">
          <w:delText xml:space="preserve"> G</w:delText>
        </w:r>
      </w:del>
      <w:ins w:id="16" w:author="Hatje, Kai" w:date="2021-07-26T15:12:00Z">
        <w:r w:rsidR="003767AA">
          <w:t>g</w:t>
        </w:r>
      </w:ins>
      <w:r>
        <w:t>ruppe definiert eine Liste von abhängigen Templates.</w:t>
      </w:r>
    </w:p>
    <w:p w14:paraId="5FCAE96A" w14:textId="7C1614C8" w:rsidR="00710DFB" w:rsidRPr="00710DFB" w:rsidRDefault="00710DFB" w:rsidP="009D399B">
      <w:pPr>
        <w:pStyle w:val="ELO-Flietext"/>
        <w:rPr>
          <w:i/>
          <w:iCs/>
        </w:rPr>
      </w:pPr>
      <w:r w:rsidRPr="00710DFB">
        <w:rPr>
          <w:i/>
          <w:iCs/>
        </w:rPr>
        <w:lastRenderedPageBreak/>
        <w:t>Für ELO Objekte ist eine Maske eine Form</w:t>
      </w:r>
      <w:ins w:id="17" w:author="Hatje, Kai" w:date="2021-07-26T16:01:00Z">
        <w:r w:rsidR="00A85C33">
          <w:rPr>
            <w:i/>
            <w:iCs/>
          </w:rPr>
          <w:t>ular</w:t>
        </w:r>
      </w:ins>
      <w:ins w:id="18" w:author="Hatje, Kai" w:date="2021-07-26T16:00:00Z">
        <w:r w:rsidR="0086377E">
          <w:rPr>
            <w:i/>
            <w:iCs/>
          </w:rPr>
          <w:t>g</w:t>
        </w:r>
      </w:ins>
      <w:del w:id="19" w:author="Hatje, Kai" w:date="2021-07-26T16:00:00Z">
        <w:r w:rsidRPr="00710DFB" w:rsidDel="0086377E">
          <w:rPr>
            <w:i/>
            <w:iCs/>
          </w:rPr>
          <w:delText xml:space="preserve"> G</w:delText>
        </w:r>
      </w:del>
      <w:r w:rsidRPr="00710DFB">
        <w:rPr>
          <w:i/>
          <w:iCs/>
        </w:rPr>
        <w:t>ruppe</w:t>
      </w:r>
      <w:ins w:id="20" w:author="Hatje, Kai" w:date="2021-07-26T16:00:00Z">
        <w:r w:rsidR="0086377E">
          <w:rPr>
            <w:i/>
            <w:iCs/>
          </w:rPr>
          <w:t>.</w:t>
        </w:r>
      </w:ins>
      <w:del w:id="21" w:author="Hatje, Kai" w:date="2021-07-26T16:00:00Z">
        <w:r w:rsidRPr="00710DFB" w:rsidDel="0086377E">
          <w:rPr>
            <w:i/>
            <w:iCs/>
          </w:rPr>
          <w:delText>,</w:delText>
        </w:r>
      </w:del>
      <w:r w:rsidRPr="00710DFB">
        <w:rPr>
          <w:i/>
          <w:iCs/>
        </w:rPr>
        <w:t xml:space="preserve"> </w:t>
      </w:r>
      <w:del w:id="22" w:author="Hatje, Kai" w:date="2021-07-26T16:00:00Z">
        <w:r w:rsidRPr="00710DFB" w:rsidDel="0086377E">
          <w:rPr>
            <w:i/>
            <w:iCs/>
          </w:rPr>
          <w:delText>d</w:delText>
        </w:r>
      </w:del>
      <w:ins w:id="23" w:author="Hatje, Kai" w:date="2021-07-26T16:00:00Z">
        <w:r w:rsidR="0086377E">
          <w:rPr>
            <w:i/>
            <w:iCs/>
          </w:rPr>
          <w:t>D</w:t>
        </w:r>
      </w:ins>
      <w:r w:rsidRPr="00710DFB">
        <w:rPr>
          <w:i/>
          <w:iCs/>
        </w:rPr>
        <w:t>iese kann verschiedene Formulare haben, die dann die Datensätze zu dieser Maske auf verschiedene Art visualisieren.</w:t>
      </w:r>
      <w:r w:rsidR="0087171E">
        <w:rPr>
          <w:i/>
          <w:iCs/>
        </w:rPr>
        <w:t xml:space="preserve"> Für Masken wird kein extra </w:t>
      </w:r>
      <w:ins w:id="24" w:author="Hatje, Kai" w:date="2021-07-26T16:09:00Z">
        <w:r w:rsidR="00115EA7">
          <w:rPr>
            <w:i/>
            <w:iCs/>
          </w:rPr>
          <w:t>„</w:t>
        </w:r>
      </w:ins>
      <w:r w:rsidR="0087171E">
        <w:rPr>
          <w:i/>
          <w:iCs/>
        </w:rPr>
        <w:t>formGroup.</w:t>
      </w:r>
      <w:ins w:id="25" w:author="Hatje, Kai" w:date="2021-07-26T16:09:00Z">
        <w:r w:rsidR="00115EA7">
          <w:rPr>
            <w:i/>
            <w:iCs/>
          </w:rPr>
          <w:t>“</w:t>
        </w:r>
      </w:ins>
      <w:r w:rsidR="0087171E">
        <w:rPr>
          <w:i/>
          <w:iCs/>
        </w:rPr>
        <w:t xml:space="preserve"> Eintrag geschrieben.</w:t>
      </w:r>
    </w:p>
    <w:p w14:paraId="74939CD9" w14:textId="16E026E3" w:rsidR="00710DFB" w:rsidRDefault="00710DFB" w:rsidP="00710DFB">
      <w:pPr>
        <w:pStyle w:val="ELO-Flietext"/>
        <w:numPr>
          <w:ilvl w:val="0"/>
          <w:numId w:val="9"/>
        </w:numPr>
      </w:pPr>
      <w:r>
        <w:t>formGroup: Bezeichnet hier den Namen der Form</w:t>
      </w:r>
      <w:ins w:id="26" w:author="Hatje, Kai" w:date="2021-07-26T16:02:00Z">
        <w:r w:rsidR="00A85C33">
          <w:t>ularg</w:t>
        </w:r>
      </w:ins>
      <w:del w:id="27" w:author="Hatje, Kai" w:date="2021-07-26T16:02:00Z">
        <w:r w:rsidDel="00A85C33">
          <w:delText xml:space="preserve"> G</w:delText>
        </w:r>
      </w:del>
      <w:r>
        <w:t>ruppe (</w:t>
      </w:r>
      <w:ins w:id="28" w:author="Nesbigall, Stefan" w:date="2021-03-17T12:04:00Z">
        <w:r w:rsidR="0087171E">
          <w:t xml:space="preserve">alternativ zum </w:t>
        </w:r>
      </w:ins>
      <w:r w:rsidRPr="00710DFB">
        <w:rPr>
          <w:i/>
          <w:iCs/>
        </w:rPr>
        <w:t>Namen der Maske</w:t>
      </w:r>
      <w:r>
        <w:rPr>
          <w:i/>
          <w:iCs/>
        </w:rPr>
        <w:t>).</w:t>
      </w:r>
    </w:p>
    <w:p w14:paraId="6B27B36C" w14:textId="3E66D4F7" w:rsidR="00710DFB" w:rsidRDefault="0087171E" w:rsidP="00710DFB">
      <w:pPr>
        <w:pStyle w:val="ELO-Flietext"/>
        <w:rPr>
          <w:ins w:id="29" w:author="Nesbigall, Stefan" w:date="2021-03-18T06:12:00Z"/>
        </w:rPr>
      </w:pPr>
      <w:r>
        <w:t xml:space="preserve">Unklar: </w:t>
      </w:r>
      <w:r w:rsidR="00710DFB">
        <w:t>Als Wert wird ein</w:t>
      </w:r>
      <w:ins w:id="30" w:author="Nesbigall, Stefan" w:date="2021-03-18T06:11:00Z">
        <w:r w:rsidR="00AB3C6B">
          <w:t xml:space="preserve"> Objekt gespeiche</w:t>
        </w:r>
      </w:ins>
      <w:ins w:id="31" w:author="Nesbigall, Stefan" w:date="2021-03-18T06:12:00Z">
        <w:r w:rsidR="00AB3C6B">
          <w:t>rt. Eventuell enthält dieses eine</w:t>
        </w:r>
      </w:ins>
      <w:del w:id="32" w:author="Nesbigall, Stefan" w:date="2021-03-18T06:12:00Z">
        <w:r w:rsidR="00710DFB" w:rsidDel="00AB3C6B">
          <w:delText>e</w:delText>
        </w:r>
      </w:del>
      <w:r w:rsidR="00710DFB">
        <w:t xml:space="preserve"> Liste von Template</w:t>
      </w:r>
      <w:del w:id="33" w:author="Hatje, Kai" w:date="2021-07-26T16:02:00Z">
        <w:r w:rsidR="00710DFB" w:rsidDel="00A85C33">
          <w:delText xml:space="preserve"> G</w:delText>
        </w:r>
      </w:del>
      <w:ins w:id="34" w:author="Hatje, Kai" w:date="2021-07-26T16:02:00Z">
        <w:r w:rsidR="00A85C33">
          <w:t>g</w:t>
        </w:r>
      </w:ins>
      <w:r w:rsidR="00710DFB">
        <w:t>ruppen</w:t>
      </w:r>
      <w:ins w:id="35" w:author="Hatje, Kai" w:date="2021-07-26T16:02:00Z">
        <w:r w:rsidR="00A85C33">
          <w:t>,</w:t>
        </w:r>
      </w:ins>
      <w:r w:rsidR="00710DFB">
        <w:t xml:space="preserve"> </w:t>
      </w:r>
      <w:r w:rsidR="00010890">
        <w:t>&lt;templateGroup&gt;</w:t>
      </w:r>
      <w:del w:id="36" w:author="Nesbigall, Stefan" w:date="2021-03-18T06:12:00Z">
        <w:r w:rsidR="00010890" w:rsidDel="00AB3C6B">
          <w:delText xml:space="preserve"> </w:delText>
        </w:r>
        <w:r w:rsidR="00710DFB" w:rsidDel="00AB3C6B">
          <w:delText>gespeichert</w:delText>
        </w:r>
      </w:del>
      <w:r w:rsidR="00710DFB">
        <w:t>.</w:t>
      </w:r>
    </w:p>
    <w:p w14:paraId="2DBFB75F" w14:textId="793DB6C7" w:rsidR="00AB3C6B" w:rsidRDefault="00AB3C6B" w:rsidP="00710DFB">
      <w:pPr>
        <w:pStyle w:val="ELO-Flietext"/>
        <w:rPr>
          <w:ins w:id="37" w:author="Nesbigall, Stefan" w:date="2021-03-17T12:02:00Z"/>
        </w:rPr>
      </w:pPr>
      <w:ins w:id="38" w:author="Nesbigall, Stefan" w:date="2021-03-18T06:12:00Z">
        <w:r>
          <w:t>KONFLIKT: Eine formGruppe hat einen Namens</w:t>
        </w:r>
      </w:ins>
      <w:ins w:id="39" w:author="Nesbigall, Stefan" w:date="2021-03-18T06:13:00Z">
        <w:r>
          <w:t>konflikt mit Masken, da beide dann den Key forms.&lt;formGruppe|Maske&gt;. schreiben.</w:t>
        </w:r>
      </w:ins>
    </w:p>
    <w:p w14:paraId="71FB4AC0" w14:textId="3C2A5B69" w:rsidR="0087171E" w:rsidRDefault="0087171E" w:rsidP="0087171E">
      <w:pPr>
        <w:pStyle w:val="ELO-Ueberschrift-4"/>
        <w:rPr>
          <w:ins w:id="40" w:author="Nesbigall, Stefan" w:date="2021-03-17T12:02:00Z"/>
        </w:rPr>
      </w:pPr>
      <w:ins w:id="41" w:author="Nesbigall, Stefan" w:date="2021-03-17T12:02:00Z">
        <w:r>
          <w:t>Templategruppe</w:t>
        </w:r>
      </w:ins>
    </w:p>
    <w:p w14:paraId="40019014" w14:textId="532D1A44" w:rsidR="0087171E" w:rsidRPr="0087171E" w:rsidRDefault="0087171E" w:rsidP="0087171E">
      <w:pPr>
        <w:pStyle w:val="ELO-Flietext"/>
      </w:pPr>
      <w:ins w:id="42" w:author="Nesbigall, Stefan" w:date="2021-03-17T12:02:00Z">
        <w:r>
          <w:t>Eine Template</w:t>
        </w:r>
      </w:ins>
      <w:ins w:id="43" w:author="Hatje, Kai" w:date="2021-07-26T15:40:00Z">
        <w:r w:rsidR="00B14F36">
          <w:t>g</w:t>
        </w:r>
      </w:ins>
      <w:ins w:id="44" w:author="Nesbigall, Stefan" w:date="2021-03-17T12:02:00Z">
        <w:del w:id="45" w:author="Hatje, Kai" w:date="2021-07-26T15:40:00Z">
          <w:r w:rsidDel="00B14F36">
            <w:delText xml:space="preserve"> G</w:delText>
          </w:r>
        </w:del>
        <w:r>
          <w:t xml:space="preserve">ruppe fasst eine Gruppe von Templates (Ansichten) zusammen. </w:t>
        </w:r>
      </w:ins>
    </w:p>
    <w:p w14:paraId="250E3206" w14:textId="08AB44E0" w:rsidR="00010890" w:rsidRDefault="00010890" w:rsidP="00010890">
      <w:pPr>
        <w:pStyle w:val="ELO-Code"/>
      </w:pPr>
      <w:r>
        <w:t>templateGroup</w:t>
      </w:r>
      <w:r w:rsidRPr="005A03B5">
        <w:t>.</w:t>
      </w:r>
      <w:r>
        <w:t>&lt;templateGroup&gt;</w:t>
      </w:r>
    </w:p>
    <w:p w14:paraId="2CA1C891" w14:textId="092BF76C" w:rsidR="00010890" w:rsidDel="0087171E" w:rsidRDefault="00010890" w:rsidP="00010890">
      <w:pPr>
        <w:pStyle w:val="ELO-Flietext"/>
        <w:rPr>
          <w:del w:id="46" w:author="Nesbigall, Stefan" w:date="2021-03-17T12:03:00Z"/>
        </w:rPr>
      </w:pPr>
      <w:del w:id="47" w:author="Nesbigall, Stefan" w:date="2021-03-17T12:03:00Z">
        <w:r w:rsidDel="0087171E">
          <w:delText>Eine Template Gruppe definiert eine Liste von abhängigen Feldern.</w:delText>
        </w:r>
      </w:del>
    </w:p>
    <w:p w14:paraId="55981D3B" w14:textId="0DFCD742" w:rsidR="00010890" w:rsidRPr="00710DFB" w:rsidRDefault="00010890" w:rsidP="00010890">
      <w:pPr>
        <w:pStyle w:val="ELO-Flietext"/>
        <w:rPr>
          <w:i/>
          <w:iCs/>
        </w:rPr>
      </w:pPr>
      <w:r w:rsidRPr="00710DFB">
        <w:rPr>
          <w:i/>
          <w:iCs/>
        </w:rPr>
        <w:t>Für ELO Objekte ist ein</w:t>
      </w:r>
      <w:r>
        <w:rPr>
          <w:i/>
          <w:iCs/>
        </w:rPr>
        <w:t xml:space="preserve"> Aspekt </w:t>
      </w:r>
      <w:r w:rsidRPr="00710DFB">
        <w:rPr>
          <w:i/>
          <w:iCs/>
        </w:rPr>
        <w:t xml:space="preserve">eine </w:t>
      </w:r>
      <w:r>
        <w:rPr>
          <w:i/>
          <w:iCs/>
        </w:rPr>
        <w:t>Template</w:t>
      </w:r>
      <w:ins w:id="48" w:author="Hatje, Kai" w:date="2021-07-26T15:40:00Z">
        <w:r w:rsidR="008C3C74">
          <w:rPr>
            <w:i/>
            <w:iCs/>
          </w:rPr>
          <w:t>g</w:t>
        </w:r>
      </w:ins>
      <w:del w:id="49" w:author="Hatje, Kai" w:date="2021-07-26T15:40:00Z">
        <w:r w:rsidRPr="00710DFB" w:rsidDel="008C3C74">
          <w:rPr>
            <w:i/>
            <w:iCs/>
          </w:rPr>
          <w:delText xml:space="preserve"> G</w:delText>
        </w:r>
      </w:del>
      <w:r w:rsidRPr="00710DFB">
        <w:rPr>
          <w:i/>
          <w:iCs/>
        </w:rPr>
        <w:t>ruppe</w:t>
      </w:r>
      <w:del w:id="50" w:author="Hatje, Kai" w:date="2021-07-26T16:02:00Z">
        <w:r w:rsidRPr="00710DFB" w:rsidDel="00A85C33">
          <w:rPr>
            <w:i/>
            <w:iCs/>
          </w:rPr>
          <w:delText>,</w:delText>
        </w:r>
      </w:del>
      <w:ins w:id="51" w:author="Hatje, Kai" w:date="2021-07-26T16:02:00Z">
        <w:r w:rsidR="00A85C33">
          <w:rPr>
            <w:i/>
            <w:iCs/>
          </w:rPr>
          <w:t>.</w:t>
        </w:r>
      </w:ins>
      <w:r w:rsidRPr="00710DFB">
        <w:rPr>
          <w:i/>
          <w:iCs/>
        </w:rPr>
        <w:t xml:space="preserve"> </w:t>
      </w:r>
      <w:del w:id="52" w:author="Hatje, Kai" w:date="2021-07-26T16:02:00Z">
        <w:r w:rsidRPr="00710DFB" w:rsidDel="00A85C33">
          <w:rPr>
            <w:i/>
            <w:iCs/>
          </w:rPr>
          <w:delText>d</w:delText>
        </w:r>
      </w:del>
      <w:ins w:id="53" w:author="Hatje, Kai" w:date="2021-07-26T16:02:00Z">
        <w:r w:rsidR="00A85C33">
          <w:rPr>
            <w:i/>
            <w:iCs/>
          </w:rPr>
          <w:t>D</w:t>
        </w:r>
      </w:ins>
      <w:r w:rsidRPr="00710DFB">
        <w:rPr>
          <w:i/>
          <w:iCs/>
        </w:rPr>
        <w:t xml:space="preserve">iese kann verschiedene </w:t>
      </w:r>
      <w:r>
        <w:rPr>
          <w:i/>
          <w:iCs/>
        </w:rPr>
        <w:t>Templates</w:t>
      </w:r>
      <w:r w:rsidRPr="00710DFB">
        <w:rPr>
          <w:i/>
          <w:iCs/>
        </w:rPr>
        <w:t xml:space="preserve"> haben, die dann </w:t>
      </w:r>
      <w:r>
        <w:rPr>
          <w:i/>
          <w:iCs/>
        </w:rPr>
        <w:t>die Felder</w:t>
      </w:r>
      <w:r w:rsidRPr="00710DFB">
        <w:rPr>
          <w:i/>
          <w:iCs/>
        </w:rPr>
        <w:t xml:space="preserve"> zu diese</w:t>
      </w:r>
      <w:r>
        <w:rPr>
          <w:i/>
          <w:iCs/>
        </w:rPr>
        <w:t>m Aspekt</w:t>
      </w:r>
      <w:r w:rsidRPr="00710DFB">
        <w:rPr>
          <w:i/>
          <w:iCs/>
        </w:rPr>
        <w:t xml:space="preserve"> auf verschiedene Art visualisieren.</w:t>
      </w:r>
      <w:ins w:id="54" w:author="Nesbigall, Stefan" w:date="2021-03-17T12:03:00Z">
        <w:r w:rsidR="0087171E">
          <w:rPr>
            <w:i/>
            <w:iCs/>
          </w:rPr>
          <w:t xml:space="preserve"> Für einen Aspekt wird kein </w:t>
        </w:r>
      </w:ins>
      <w:ins w:id="55" w:author="Hatje, Kai" w:date="2021-07-26T16:09:00Z">
        <w:r w:rsidR="00115EA7">
          <w:rPr>
            <w:i/>
            <w:iCs/>
          </w:rPr>
          <w:t>„</w:t>
        </w:r>
      </w:ins>
      <w:ins w:id="56" w:author="Nesbigall, Stefan" w:date="2021-03-17T12:03:00Z">
        <w:r w:rsidR="0087171E">
          <w:rPr>
            <w:i/>
            <w:iCs/>
          </w:rPr>
          <w:t>templateGroup.</w:t>
        </w:r>
      </w:ins>
      <w:ins w:id="57" w:author="Hatje, Kai" w:date="2021-07-26T16:09:00Z">
        <w:r w:rsidR="00115EA7">
          <w:rPr>
            <w:i/>
            <w:iCs/>
          </w:rPr>
          <w:t>“</w:t>
        </w:r>
      </w:ins>
      <w:ins w:id="58" w:author="Nesbigall, Stefan" w:date="2021-03-17T12:03:00Z">
        <w:r w:rsidR="0087171E">
          <w:rPr>
            <w:i/>
            <w:iCs/>
          </w:rPr>
          <w:t xml:space="preserve"> Eintrag geschrieben.</w:t>
        </w:r>
      </w:ins>
    </w:p>
    <w:p w14:paraId="47A64B9E" w14:textId="58CAE87F" w:rsidR="00010890" w:rsidRDefault="00010890" w:rsidP="00010890">
      <w:pPr>
        <w:pStyle w:val="ELO-Flietext"/>
        <w:numPr>
          <w:ilvl w:val="0"/>
          <w:numId w:val="9"/>
        </w:numPr>
      </w:pPr>
      <w:r>
        <w:t>templateGroup: Bezeichnet hier den Namen der Template</w:t>
      </w:r>
      <w:ins w:id="59" w:author="Hatje, Kai" w:date="2021-07-26T15:40:00Z">
        <w:r w:rsidR="008C3C74">
          <w:t>g</w:t>
        </w:r>
      </w:ins>
      <w:del w:id="60" w:author="Hatje, Kai" w:date="2021-07-26T15:40:00Z">
        <w:r w:rsidDel="008C3C74">
          <w:delText xml:space="preserve"> G</w:delText>
        </w:r>
      </w:del>
      <w:r>
        <w:t>ruppe (</w:t>
      </w:r>
      <w:ins w:id="61" w:author="Nesbigall, Stefan" w:date="2021-03-17T12:04:00Z">
        <w:r w:rsidR="0087171E">
          <w:t xml:space="preserve">alternativ zu </w:t>
        </w:r>
      </w:ins>
      <w:r w:rsidRPr="00710DFB">
        <w:rPr>
          <w:i/>
          <w:iCs/>
        </w:rPr>
        <w:t>Namen d</w:t>
      </w:r>
      <w:r>
        <w:rPr>
          <w:i/>
          <w:iCs/>
        </w:rPr>
        <w:t>es Aspekts).</w:t>
      </w:r>
    </w:p>
    <w:p w14:paraId="4BACF7D5" w14:textId="6FCF43D1" w:rsidR="004E116F" w:rsidRDefault="00010890" w:rsidP="00010890">
      <w:pPr>
        <w:pStyle w:val="ELO-Flietext"/>
        <w:rPr>
          <w:ins w:id="62" w:author="Nesbigall, Stefan" w:date="2021-03-17T12:27:00Z"/>
        </w:rPr>
      </w:pPr>
      <w:del w:id="63" w:author="Nesbigall, Stefan" w:date="2021-03-17T12:25:00Z">
        <w:r w:rsidDel="004E116F">
          <w:delText>Als Wert wird eine Liste von Feldern &lt;fieldId&gt; gespeichert.</w:delText>
        </w:r>
      </w:del>
      <w:ins w:id="64" w:author="Nesbigall, Stefan" w:date="2021-03-17T12:04:00Z">
        <w:r w:rsidR="0087171E">
          <w:t>Aktuell wird nur der Eintrag an sich benötigt, um zwischen einer Gruppe</w:t>
        </w:r>
      </w:ins>
      <w:ins w:id="65" w:author="Nesbigall, Stefan" w:date="2021-03-17T12:05:00Z">
        <w:r w:rsidR="0087171E">
          <w:t xml:space="preserve"> von einem Aspekt </w:t>
        </w:r>
        <w:del w:id="66" w:author="Hatje, Kai" w:date="2021-07-26T16:03:00Z">
          <w:r w:rsidR="0087171E" w:rsidDel="00A85C33">
            <w:delText>zu</w:delText>
          </w:r>
        </w:del>
      </w:ins>
      <w:ins w:id="67" w:author="Hatje, Kai" w:date="2021-07-26T16:03:00Z">
        <w:r w:rsidR="00A85C33">
          <w:t>und</w:t>
        </w:r>
      </w:ins>
      <w:ins w:id="68" w:author="Nesbigall, Stefan" w:date="2021-03-17T12:05:00Z">
        <w:r w:rsidR="0087171E">
          <w:t xml:space="preserve"> einer frei angelegten Gruppe unterscheiden zu können.</w:t>
        </w:r>
      </w:ins>
    </w:p>
    <w:p w14:paraId="4A092FD7" w14:textId="13B61F81" w:rsidR="004E116F" w:rsidRDefault="004E116F" w:rsidP="00010890">
      <w:pPr>
        <w:pStyle w:val="ELO-Flietext"/>
        <w:rPr>
          <w:ins w:id="69" w:author="Nesbigall, Stefan" w:date="2021-03-17T12:25:00Z"/>
        </w:rPr>
      </w:pPr>
      <w:ins w:id="70" w:author="Nesbigall, Stefan" w:date="2021-03-17T12:27:00Z">
        <w:r>
          <w:t xml:space="preserve">Die Daten sollten sich </w:t>
        </w:r>
        <w:del w:id="71" w:author="Hatje, Kai" w:date="2021-07-26T16:04:00Z">
          <w:r w:rsidDel="00A85C33">
            <w:delText>an</w:delText>
          </w:r>
        </w:del>
      </w:ins>
      <w:ins w:id="72" w:author="Hatje, Kai" w:date="2021-07-26T16:04:00Z">
        <w:r w:rsidR="00A85C33">
          <w:t>auf</w:t>
        </w:r>
      </w:ins>
      <w:ins w:id="73" w:author="Nesbigall, Stefan" w:date="2021-03-17T12:27:00Z">
        <w:r>
          <w:t xml:space="preserve"> die übertragenen Daten aus der Metadatenanfrage zu Aspektzuordnungen beziehen</w:t>
        </w:r>
      </w:ins>
      <w:ins w:id="74" w:author="Nesbigall, Stefan" w:date="2021-03-17T12:28:00Z">
        <w:r>
          <w:t>.</w:t>
        </w:r>
      </w:ins>
    </w:p>
    <w:p w14:paraId="773143AC" w14:textId="02A55D3A" w:rsidR="004E116F" w:rsidRDefault="004E116F" w:rsidP="004E116F">
      <w:pPr>
        <w:pStyle w:val="ELO-Code"/>
        <w:rPr>
          <w:ins w:id="75" w:author="Nesbigall, Stefan" w:date="2021-03-17T12:26:00Z"/>
        </w:rPr>
      </w:pPr>
      <w:ins w:id="76" w:author="Nesbigall, Stefan" w:date="2021-03-17T12:26:00Z">
        <w:r w:rsidRPr="004E116F">
          <w:t>{</w:t>
        </w:r>
      </w:ins>
    </w:p>
    <w:p w14:paraId="1CF63B56" w14:textId="137A5782" w:rsidR="004E116F" w:rsidRDefault="004E116F" w:rsidP="004E116F">
      <w:pPr>
        <w:pStyle w:val="ELO-Code"/>
        <w:rPr>
          <w:ins w:id="77" w:author="Nesbigall, Stefan" w:date="2021-03-17T12:26:00Z"/>
        </w:rPr>
      </w:pPr>
      <w:ins w:id="78" w:author="Nesbigall, Stefan" w:date="2021-03-17T12:26:00Z">
        <w:r>
          <w:t xml:space="preserve">    id: &lt;templateGroup&gt;,</w:t>
        </w:r>
      </w:ins>
    </w:p>
    <w:p w14:paraId="577BC19C" w14:textId="61A0ACC1" w:rsidR="004E116F" w:rsidRDefault="004E116F" w:rsidP="004E116F">
      <w:pPr>
        <w:pStyle w:val="ELO-Code"/>
        <w:rPr>
          <w:ins w:id="79" w:author="Nesbigall, Stefan" w:date="2021-03-17T12:30:00Z"/>
        </w:rPr>
      </w:pPr>
      <w:ins w:id="80" w:author="Nesbigall, Stefan" w:date="2021-03-17T12:27:00Z">
        <w:r>
          <w:t xml:space="preserve">    labelTrans</w:t>
        </w:r>
      </w:ins>
      <w:ins w:id="81" w:author="Hatje, Kai" w:date="2021-07-26T15:40:00Z">
        <w:r w:rsidR="008C3C74">
          <w:t>la</w:t>
        </w:r>
      </w:ins>
      <w:ins w:id="82" w:author="Nesbigall, Stefan" w:date="2021-03-17T12:27:00Z">
        <w:del w:id="83" w:author="Hatje, Kai" w:date="2021-07-26T15:40:00Z">
          <w:r w:rsidDel="008C3C74">
            <w:delText>al</w:delText>
          </w:r>
        </w:del>
        <w:r>
          <w:t>tionKey: &lt;Name oder Übersetzungsvariable&gt;</w:t>
        </w:r>
      </w:ins>
      <w:ins w:id="84" w:author="Nesbigall, Stefan" w:date="2021-03-17T12:30:00Z">
        <w:r>
          <w:t>,</w:t>
        </w:r>
      </w:ins>
    </w:p>
    <w:p w14:paraId="736B4845" w14:textId="3D1B368F" w:rsidR="004E116F" w:rsidRPr="004E116F" w:rsidRDefault="004E116F" w:rsidP="004E116F">
      <w:pPr>
        <w:pStyle w:val="ELO-Code"/>
        <w:rPr>
          <w:ins w:id="85" w:author="Nesbigall, Stefan" w:date="2021-03-17T12:26:00Z"/>
        </w:rPr>
      </w:pPr>
      <w:ins w:id="86" w:author="Nesbigall, Stefan" w:date="2021-03-17T12:30:00Z">
        <w:r>
          <w:t xml:space="preserve">    hasMany: ?</w:t>
        </w:r>
      </w:ins>
    </w:p>
    <w:p w14:paraId="37D2AB8D" w14:textId="31633E70" w:rsidR="004E116F" w:rsidRPr="004E116F" w:rsidRDefault="004E116F">
      <w:pPr>
        <w:pStyle w:val="ELO-Code"/>
        <w:rPr>
          <w:ins w:id="87" w:author="Nesbigall, Stefan" w:date="2021-03-17T12:26:00Z"/>
        </w:rPr>
        <w:pPrChange w:id="88" w:author="Nesbigall, Stefan" w:date="2021-03-17T12:26:00Z">
          <w:pPr>
            <w:pStyle w:val="ELO-Code-gesperrt"/>
          </w:pPr>
        </w:pPrChange>
      </w:pPr>
      <w:ins w:id="89" w:author="Nesbigall, Stefan" w:date="2021-03-17T12:26:00Z">
        <w:r w:rsidRPr="004E116F">
          <w:t>}</w:t>
        </w:r>
      </w:ins>
    </w:p>
    <w:p w14:paraId="4C10E17A" w14:textId="77777777" w:rsidR="004E116F" w:rsidRPr="004E116F" w:rsidRDefault="004E116F" w:rsidP="004E116F">
      <w:pPr>
        <w:pStyle w:val="ELO-Flietext"/>
      </w:pPr>
    </w:p>
    <w:p w14:paraId="6B74756F" w14:textId="2049E339" w:rsidR="00010890" w:rsidDel="001626A7" w:rsidRDefault="00010890" w:rsidP="00010890">
      <w:pPr>
        <w:pStyle w:val="ELO-Flietext"/>
        <w:rPr>
          <w:del w:id="90" w:author="Nesbigall, Stefan" w:date="2021-03-17T12:05:00Z"/>
          <w:i/>
          <w:iCs/>
        </w:rPr>
      </w:pPr>
      <w:del w:id="91" w:author="Nesbigall, Stefan" w:date="2021-03-17T12:05:00Z">
        <w:r w:rsidDel="001626A7">
          <w:rPr>
            <w:i/>
            <w:iCs/>
          </w:rPr>
          <w:delText>Für ein ELO Archiv kann die Menge der formGroup und templateGroup anhand der Masken und Aspekte ermittelt werden.</w:delText>
        </w:r>
      </w:del>
    </w:p>
    <w:p w14:paraId="42D45A0E" w14:textId="7390A301" w:rsidR="00010890" w:rsidRDefault="00010890" w:rsidP="00010890">
      <w:pPr>
        <w:pStyle w:val="ELO-Flietext"/>
        <w:rPr>
          <w:ins w:id="92" w:author="Nesbigall, Stefan" w:date="2021-03-18T06:13:00Z"/>
          <w:i/>
          <w:iCs/>
        </w:rPr>
      </w:pPr>
      <w:r>
        <w:t>Diese Gruppen dienen zur Einschränkung der Auswahl im Formular</w:t>
      </w:r>
      <w:del w:id="93" w:author="Hatje, Kai" w:date="2021-07-26T15:41:00Z">
        <w:r w:rsidDel="008C3C74">
          <w:delText xml:space="preserve"> </w:delText>
        </w:r>
      </w:del>
      <w:ins w:id="94" w:author="Hatje, Kai" w:date="2021-07-26T15:41:00Z">
        <w:r w:rsidR="008C3C74">
          <w:t>-</w:t>
        </w:r>
      </w:ins>
      <w:r>
        <w:t>Editor, damit nicht beliebige Templates zur Auswahl an Formulare kommen, die nichts mit dem eigentlichen Datenobjekt zu tun haben.</w:t>
      </w:r>
      <w:r>
        <w:rPr>
          <w:i/>
          <w:iCs/>
        </w:rPr>
        <w:t xml:space="preserve"> </w:t>
      </w:r>
    </w:p>
    <w:p w14:paraId="66644396" w14:textId="4CA11249" w:rsidR="00AB3C6B" w:rsidRPr="00AB3C6B" w:rsidRDefault="00AB3C6B" w:rsidP="00010890">
      <w:pPr>
        <w:pStyle w:val="ELO-Flietext"/>
        <w:rPr>
          <w:ins w:id="95" w:author="Nesbigall, Stefan" w:date="2021-03-17T12:06:00Z"/>
          <w:rPrChange w:id="96" w:author="Nesbigall, Stefan" w:date="2021-03-18T06:13:00Z">
            <w:rPr>
              <w:ins w:id="97" w:author="Nesbigall, Stefan" w:date="2021-03-17T12:06:00Z"/>
              <w:i/>
              <w:iCs/>
            </w:rPr>
          </w:rPrChange>
        </w:rPr>
      </w:pPr>
      <w:ins w:id="98" w:author="Nesbigall, Stefan" w:date="2021-03-18T06:13:00Z">
        <w:r>
          <w:lastRenderedPageBreak/>
          <w:t>KONF</w:t>
        </w:r>
      </w:ins>
      <w:ins w:id="99" w:author="Nesbigall, Stefan" w:date="2021-03-18T06:14:00Z">
        <w:r>
          <w:t>LIKT: Eine templateGruppe hat einen Namenskonflikt mit einem Aspekt, da beide den key templates.&lt;templateGruppe|Aspekt&gt;. schreiben.</w:t>
        </w:r>
      </w:ins>
    </w:p>
    <w:p w14:paraId="4643C4C8" w14:textId="3FB1B87B" w:rsidR="001626A7" w:rsidRPr="00010890" w:rsidRDefault="001626A7">
      <w:pPr>
        <w:pStyle w:val="ELO-Ueberschrift-4"/>
        <w:pPrChange w:id="100" w:author="Nesbigall, Stefan" w:date="2021-03-17T12:06:00Z">
          <w:pPr>
            <w:pStyle w:val="ELO-Flietext"/>
          </w:pPr>
        </w:pPrChange>
      </w:pPr>
      <w:ins w:id="101" w:author="Nesbigall, Stefan" w:date="2021-03-17T12:06:00Z">
        <w:r>
          <w:t>Formulare</w:t>
        </w:r>
      </w:ins>
      <w:ins w:id="102" w:author="Nesbigall, Stefan" w:date="2021-03-17T12:07:00Z">
        <w:r>
          <w:t>/Maskenansichten</w:t>
        </w:r>
      </w:ins>
    </w:p>
    <w:p w14:paraId="0ACFCA2E" w14:textId="79E91A62" w:rsidR="009D399B" w:rsidRDefault="005A03B5" w:rsidP="005A03B5">
      <w:pPr>
        <w:pStyle w:val="ELO-Code"/>
      </w:pPr>
      <w:r w:rsidRPr="005A03B5">
        <w:t>form</w:t>
      </w:r>
      <w:r w:rsidR="0089490C">
        <w:t>s</w:t>
      </w:r>
      <w:r w:rsidRPr="005A03B5">
        <w:t xml:space="preserve">. </w:t>
      </w:r>
    </w:p>
    <w:p w14:paraId="451702A8" w14:textId="17C5ED31" w:rsidR="005A03B5" w:rsidRDefault="005A03B5" w:rsidP="009D399B">
      <w:pPr>
        <w:pStyle w:val="ELO-Flietext"/>
      </w:pPr>
      <w:r w:rsidRPr="005A03B5">
        <w:t>Bezeichnet ein Formular (Zusammenschluss von Templates), das</w:t>
      </w:r>
      <w:del w:id="103" w:author="Hatje, Kai" w:date="2021-07-26T16:06:00Z">
        <w:r w:rsidRPr="005A03B5" w:rsidDel="00115EA7">
          <w:delText>s</w:delText>
        </w:r>
      </w:del>
      <w:r w:rsidRPr="005A03B5">
        <w:t xml:space="preserve"> so ausgeliefert werden kann (ein solcher Schlüssel hängt an Aufgaben, Masken zur Verschlagwortung, Flow</w:t>
      </w:r>
      <w:ins w:id="104" w:author="Hatje, Kai" w:date="2021-07-26T16:06:00Z">
        <w:r w:rsidR="00115EA7">
          <w:t>-</w:t>
        </w:r>
      </w:ins>
      <w:del w:id="105" w:author="Hatje, Kai" w:date="2021-07-26T16:06:00Z">
        <w:r w:rsidRPr="005A03B5" w:rsidDel="00115EA7">
          <w:delText xml:space="preserve"> </w:delText>
        </w:r>
      </w:del>
      <w:r w:rsidRPr="005A03B5">
        <w:t>Konfigurationen etc.)</w:t>
      </w:r>
      <w:r w:rsidR="009D399B">
        <w:t>.</w:t>
      </w:r>
    </w:p>
    <w:p w14:paraId="2290F2FC" w14:textId="7BA01C52" w:rsidR="00974318" w:rsidRDefault="00010890" w:rsidP="009D399B">
      <w:pPr>
        <w:pStyle w:val="ELO-Flietext"/>
      </w:pPr>
      <w:r>
        <w:t>Jedes Formular gehört zu einer Form</w:t>
      </w:r>
      <w:ins w:id="106" w:author="Hatje, Kai" w:date="2021-07-26T15:41:00Z">
        <w:r w:rsidR="008C3C74">
          <w:t>g</w:t>
        </w:r>
      </w:ins>
      <w:del w:id="107" w:author="Hatje, Kai" w:date="2021-07-26T15:41:00Z">
        <w:r w:rsidDel="008C3C74">
          <w:delText xml:space="preserve"> </w:delText>
        </w:r>
        <w:r w:rsidR="00974318" w:rsidDel="008C3C74">
          <w:delText>G</w:delText>
        </w:r>
      </w:del>
      <w:r w:rsidR="00974318">
        <w:t>ruppe, die dann entsprechend eine Menge anwendbarer Templates definieren:</w:t>
      </w:r>
    </w:p>
    <w:p w14:paraId="43EF934F" w14:textId="55F8E373" w:rsidR="00974318" w:rsidRDefault="00974318" w:rsidP="00974318">
      <w:pPr>
        <w:pStyle w:val="ELO-Code"/>
      </w:pPr>
      <w:r>
        <w:t>form</w:t>
      </w:r>
      <w:r w:rsidR="0089490C">
        <w:t>s</w:t>
      </w:r>
      <w:r>
        <w:t>.&lt;formGroup&gt;.&lt;formId&gt;</w:t>
      </w:r>
    </w:p>
    <w:p w14:paraId="76C48B06" w14:textId="79EA8E07" w:rsidR="00974318" w:rsidRDefault="00974318" w:rsidP="00974318">
      <w:pPr>
        <w:pStyle w:val="ELO-Flietext"/>
        <w:numPr>
          <w:ilvl w:val="0"/>
          <w:numId w:val="8"/>
        </w:numPr>
      </w:pPr>
      <w:r>
        <w:t xml:space="preserve">formGroup: Bezeichnet hier den Namen </w:t>
      </w:r>
      <w:r w:rsidR="00010890">
        <w:t>der Form</w:t>
      </w:r>
      <w:ins w:id="108" w:author="Hatje, Kai" w:date="2021-07-26T16:07:00Z">
        <w:r w:rsidR="00115EA7">
          <w:t>g</w:t>
        </w:r>
      </w:ins>
      <w:del w:id="109" w:author="Hatje, Kai" w:date="2021-07-26T16:07:00Z">
        <w:r w:rsidDel="00115EA7">
          <w:delText xml:space="preserve"> G</w:delText>
        </w:r>
      </w:del>
      <w:r>
        <w:t>ruppe</w:t>
      </w:r>
      <w:ins w:id="110" w:author="Hatje, Kai" w:date="2021-07-26T16:08:00Z">
        <w:r w:rsidR="00115EA7">
          <w:t>,</w:t>
        </w:r>
      </w:ins>
      <w:r w:rsidR="00010890">
        <w:t xml:space="preserve"> auf die sich dieses Formular bezieht.</w:t>
      </w:r>
      <w:r>
        <w:t xml:space="preserve"> Formulare der gleichen Gruppe beziehen sich auf das gleiche Datenobjekt (nur mit anderem Schwerpunkt, Ansichten, Editiermöglichkeiten). Typischerweise ist so eine Gruppe eine Maske. Zu einer Maske kann es mehrere Formulare geben.</w:t>
      </w:r>
    </w:p>
    <w:p w14:paraId="10B6A8E9" w14:textId="5940B123" w:rsidR="001626A7" w:rsidDel="008C3C74" w:rsidRDefault="00974318">
      <w:pPr>
        <w:pStyle w:val="ELO-Aufzhlung-1"/>
        <w:rPr>
          <w:del w:id="111" w:author="Nesbigall, Stefan" w:date="2021-03-17T12:06:00Z"/>
        </w:rPr>
        <w:pPrChange w:id="112" w:author="Hatje, Kai" w:date="2021-07-26T15:41:00Z">
          <w:pPr>
            <w:pStyle w:val="ELO-Ueberschrift-4"/>
          </w:pPr>
        </w:pPrChange>
      </w:pPr>
      <w:r>
        <w:t xml:space="preserve">formId: Bezeichnet die Instanz eines Formulars. </w:t>
      </w:r>
      <w:r w:rsidR="00710DFB">
        <w:t>Der Name kann frei vergeben werden.</w:t>
      </w:r>
    </w:p>
    <w:p w14:paraId="21D86CE6" w14:textId="77777777" w:rsidR="008C3C74" w:rsidRPr="008C3C74" w:rsidRDefault="008C3C74">
      <w:pPr>
        <w:pStyle w:val="ELO-Aufzhlung-1"/>
        <w:rPr>
          <w:ins w:id="113" w:author="Hatje, Kai" w:date="2021-07-26T15:41:00Z"/>
        </w:rPr>
        <w:pPrChange w:id="114" w:author="Hatje, Kai" w:date="2021-07-26T15:41:00Z">
          <w:pPr>
            <w:pStyle w:val="ELO-Flietext"/>
            <w:numPr>
              <w:numId w:val="8"/>
            </w:numPr>
            <w:ind w:left="720" w:hanging="360"/>
          </w:pPr>
        </w:pPrChange>
      </w:pPr>
    </w:p>
    <w:p w14:paraId="5FE7A3E2" w14:textId="6BC0BC75" w:rsidR="001626A7" w:rsidRDefault="001626A7">
      <w:pPr>
        <w:pStyle w:val="ELO-Ueberschrift-4"/>
        <w:rPr>
          <w:ins w:id="115" w:author="Nesbigall, Stefan" w:date="2021-03-17T12:06:00Z"/>
        </w:rPr>
        <w:pPrChange w:id="116" w:author="Nesbigall, Stefan" w:date="2021-03-17T12:06:00Z">
          <w:pPr>
            <w:pStyle w:val="ELO-Code"/>
          </w:pPr>
        </w:pPrChange>
      </w:pPr>
      <w:ins w:id="117" w:author="Nesbigall, Stefan" w:date="2021-03-17T12:06:00Z">
        <w:r>
          <w:t>Templates/Aspektansichten</w:t>
        </w:r>
      </w:ins>
    </w:p>
    <w:p w14:paraId="74A980E7" w14:textId="12C9B9C0" w:rsidR="009D399B" w:rsidRDefault="005A03B5" w:rsidP="005A03B5">
      <w:pPr>
        <w:pStyle w:val="ELO-Code"/>
      </w:pPr>
      <w:r w:rsidRPr="005A03B5">
        <w:t>template</w:t>
      </w:r>
      <w:r w:rsidR="0089490C">
        <w:t>s</w:t>
      </w:r>
      <w:r w:rsidRPr="005A03B5">
        <w:t>.</w:t>
      </w:r>
    </w:p>
    <w:p w14:paraId="2DA546F1" w14:textId="20CF5675" w:rsidR="005A03B5" w:rsidRDefault="005A03B5" w:rsidP="009D399B">
      <w:pPr>
        <w:pStyle w:val="ELO-Flietext"/>
      </w:pPr>
      <w:r w:rsidRPr="005A03B5">
        <w:t xml:space="preserve">Bezeichnet ein Template (Teil eines Formulars). Typischerweise stellt ein Template die Visualisierung </w:t>
      </w:r>
      <w:r w:rsidR="009D399B">
        <w:t>eine</w:t>
      </w:r>
      <w:r w:rsidR="00CF5E2F">
        <w:t>r</w:t>
      </w:r>
      <w:r w:rsidR="009D399B">
        <w:t xml:space="preserve"> Gruppe von Feldern im Formular (Tabs, einklappbare Gruppen etc.)</w:t>
      </w:r>
      <w:r w:rsidR="00CF5E2F">
        <w:t xml:space="preserve"> dar</w:t>
      </w:r>
      <w:r w:rsidR="00974318">
        <w:t>.</w:t>
      </w:r>
    </w:p>
    <w:p w14:paraId="4D3494E1" w14:textId="65391D46" w:rsidR="00CF5E2F" w:rsidRPr="00CF5E2F" w:rsidRDefault="00CF5E2F" w:rsidP="009D399B">
      <w:pPr>
        <w:pStyle w:val="ELO-Flietext"/>
        <w:rPr>
          <w:i/>
          <w:iCs/>
        </w:rPr>
      </w:pPr>
      <w:r>
        <w:rPr>
          <w:i/>
          <w:iCs/>
        </w:rPr>
        <w:t>In ELO wäre ein Template die Visualisierung eines Aspekts.</w:t>
      </w:r>
    </w:p>
    <w:p w14:paraId="1A754186" w14:textId="7C180F32" w:rsidR="00974318" w:rsidRDefault="00010890" w:rsidP="009D399B">
      <w:pPr>
        <w:pStyle w:val="ELO-Flietext"/>
      </w:pPr>
      <w:r>
        <w:t>Jedes Template gehört zu einer Template</w:t>
      </w:r>
      <w:ins w:id="118" w:author="Hatje, Kai" w:date="2021-07-26T15:41:00Z">
        <w:r w:rsidR="008C3C74">
          <w:t>g</w:t>
        </w:r>
      </w:ins>
      <w:del w:id="119" w:author="Hatje, Kai" w:date="2021-07-26T15:41:00Z">
        <w:r w:rsidDel="008C3C74">
          <w:delText xml:space="preserve"> G</w:delText>
        </w:r>
      </w:del>
      <w:r>
        <w:t>ruppe, die dann die Menge der zu verwendenden Felder definiert.</w:t>
      </w:r>
    </w:p>
    <w:p w14:paraId="5151DDAB" w14:textId="3C3567FB" w:rsidR="00010890" w:rsidRDefault="00010890" w:rsidP="00010890">
      <w:pPr>
        <w:pStyle w:val="ELO-Code"/>
      </w:pPr>
      <w:r w:rsidRPr="005A03B5">
        <w:t>template</w:t>
      </w:r>
      <w:r w:rsidR="0089490C">
        <w:t>s</w:t>
      </w:r>
      <w:r w:rsidRPr="005A03B5">
        <w:t>.</w:t>
      </w:r>
      <w:r>
        <w:t>&lt;templateGroup&gt;.&lt;templateId&gt;</w:t>
      </w:r>
    </w:p>
    <w:p w14:paraId="642069C6" w14:textId="551DFFD8" w:rsidR="00010890" w:rsidRDefault="00010890" w:rsidP="00010890">
      <w:pPr>
        <w:pStyle w:val="ELO-Flietext"/>
        <w:numPr>
          <w:ilvl w:val="0"/>
          <w:numId w:val="8"/>
        </w:numPr>
      </w:pPr>
      <w:r>
        <w:t>templateGroup: Bezeichnet hier den Namen der Template</w:t>
      </w:r>
      <w:ins w:id="120" w:author="Hatje, Kai" w:date="2021-07-26T15:41:00Z">
        <w:r w:rsidR="008C3C74">
          <w:t>g</w:t>
        </w:r>
      </w:ins>
      <w:del w:id="121" w:author="Hatje, Kai" w:date="2021-07-26T15:41:00Z">
        <w:r w:rsidDel="008C3C74">
          <w:delText xml:space="preserve"> G</w:delText>
        </w:r>
      </w:del>
      <w:r>
        <w:t>ruppe</w:t>
      </w:r>
      <w:ins w:id="122" w:author="Nesbigall, Stefan" w:date="2021-03-17T12:07:00Z">
        <w:r w:rsidR="0009700F">
          <w:t xml:space="preserve"> oder des Aspekts</w:t>
        </w:r>
      </w:ins>
      <w:r w:rsidR="00CF5E2F">
        <w:t>,</w:t>
      </w:r>
      <w:r>
        <w:t xml:space="preserve"> auf die sich dieses Template bezieht.</w:t>
      </w:r>
    </w:p>
    <w:p w14:paraId="4A86BFE6" w14:textId="75BC3EBB" w:rsidR="00010890" w:rsidRPr="005A03B5" w:rsidRDefault="00010890" w:rsidP="00010890">
      <w:pPr>
        <w:pStyle w:val="ELO-Flietext"/>
        <w:numPr>
          <w:ilvl w:val="0"/>
          <w:numId w:val="8"/>
        </w:numPr>
      </w:pPr>
      <w:r>
        <w:t>templateId: Bezeichnet die Instanz eines Templates. Der Name kann frei vergeben werden.</w:t>
      </w:r>
    </w:p>
    <w:p w14:paraId="0EB9FE24" w14:textId="02BE5815" w:rsidR="00010890" w:rsidRDefault="0009700F">
      <w:pPr>
        <w:pStyle w:val="ELO-Ueberschrift-4"/>
        <w:pPrChange w:id="123" w:author="Nesbigall, Stefan" w:date="2021-03-17T12:07:00Z">
          <w:pPr>
            <w:pStyle w:val="ELO-Flietext"/>
          </w:pPr>
        </w:pPrChange>
      </w:pPr>
      <w:ins w:id="124" w:author="Nesbigall, Stefan" w:date="2021-03-17T12:07:00Z">
        <w:r>
          <w:t>Felder</w:t>
        </w:r>
      </w:ins>
    </w:p>
    <w:p w14:paraId="201BB3E1" w14:textId="5F24CC32" w:rsidR="005A03B5" w:rsidRPr="005A03B5" w:rsidRDefault="005A03B5" w:rsidP="005A03B5">
      <w:pPr>
        <w:pStyle w:val="ELO-Code"/>
      </w:pPr>
      <w:r w:rsidRPr="005A03B5">
        <w:t>field</w:t>
      </w:r>
      <w:r w:rsidR="0089490C">
        <w:t>s</w:t>
      </w:r>
      <w:r w:rsidRPr="005A03B5">
        <w:t>.</w:t>
      </w:r>
    </w:p>
    <w:p w14:paraId="4309FEFC" w14:textId="5131A14A" w:rsidR="00CF5E2F" w:rsidRDefault="009D399B" w:rsidP="009D399B">
      <w:pPr>
        <w:pStyle w:val="ELO-Flietext"/>
      </w:pPr>
      <w:r w:rsidRPr="005A03B5">
        <w:t>Speichert die Konfiguration eines einzelnen Feldes</w:t>
      </w:r>
      <w:r>
        <w:t xml:space="preserve">. </w:t>
      </w:r>
      <w:r w:rsidR="005A03B5" w:rsidRPr="005A03B5">
        <w:t xml:space="preserve">Felder </w:t>
      </w:r>
      <w:r w:rsidR="00CF5E2F">
        <w:t>werden einer Template</w:t>
      </w:r>
      <w:ins w:id="125" w:author="Hatje, Kai" w:date="2021-07-26T15:42:00Z">
        <w:r w:rsidR="008C3C74">
          <w:t>g</w:t>
        </w:r>
      </w:ins>
      <w:del w:id="126" w:author="Hatje, Kai" w:date="2021-07-26T15:42:00Z">
        <w:r w:rsidR="00CF5E2F" w:rsidDel="008C3C74">
          <w:delText xml:space="preserve"> G</w:delText>
        </w:r>
      </w:del>
      <w:r w:rsidR="00CF5E2F">
        <w:t>ruppe zugeordnet</w:t>
      </w:r>
      <w:r w:rsidR="005A03B5" w:rsidRPr="005A03B5">
        <w:t>.</w:t>
      </w:r>
    </w:p>
    <w:p w14:paraId="61D073F0" w14:textId="3F008065" w:rsidR="005A03B5" w:rsidRPr="005A03B5" w:rsidRDefault="00CF5E2F" w:rsidP="009D399B">
      <w:pPr>
        <w:pStyle w:val="ELO-Flietext"/>
      </w:pPr>
      <w:r>
        <w:rPr>
          <w:i/>
          <w:iCs/>
        </w:rPr>
        <w:t xml:space="preserve">Bei ELO Einträgen wäre ein Feld einem </w:t>
      </w:r>
      <w:r w:rsidR="00D13126">
        <w:rPr>
          <w:i/>
          <w:iCs/>
        </w:rPr>
        <w:t>Aspekt zugeordnet,</w:t>
      </w:r>
      <w:r>
        <w:rPr>
          <w:i/>
          <w:iCs/>
        </w:rPr>
        <w:t xml:space="preserve"> zu dem es gehört.</w:t>
      </w:r>
    </w:p>
    <w:p w14:paraId="3DB16232" w14:textId="5CD8B727" w:rsidR="009D399B" w:rsidRDefault="005A03B5" w:rsidP="009D399B">
      <w:pPr>
        <w:pStyle w:val="ELO-Code"/>
      </w:pPr>
      <w:r w:rsidRPr="005A03B5">
        <w:lastRenderedPageBreak/>
        <w:t>field</w:t>
      </w:r>
      <w:r w:rsidR="0089490C">
        <w:t>s</w:t>
      </w:r>
      <w:r w:rsidRPr="005A03B5">
        <w:t>.&lt;</w:t>
      </w:r>
      <w:r w:rsidR="00CF5E2F">
        <w:t>templateGroup</w:t>
      </w:r>
      <w:r w:rsidRPr="005A03B5">
        <w:t>&gt;.&lt;field</w:t>
      </w:r>
      <w:r w:rsidR="00747E0D">
        <w:t>I</w:t>
      </w:r>
      <w:r w:rsidRPr="005A03B5">
        <w:t xml:space="preserve">d&gt; </w:t>
      </w:r>
    </w:p>
    <w:p w14:paraId="02C396FC" w14:textId="1B8CC555" w:rsidR="00747E0D" w:rsidRDefault="00747E0D" w:rsidP="00747E0D">
      <w:pPr>
        <w:pStyle w:val="ELO-Flietext"/>
        <w:numPr>
          <w:ilvl w:val="0"/>
          <w:numId w:val="8"/>
        </w:numPr>
      </w:pPr>
      <w:r>
        <w:t>templateGroup: Bezeichnet hier den Namen der Template</w:t>
      </w:r>
      <w:ins w:id="127" w:author="Hatje, Kai" w:date="2021-07-26T15:42:00Z">
        <w:r w:rsidR="008C3C74">
          <w:t>g</w:t>
        </w:r>
      </w:ins>
      <w:del w:id="128" w:author="Hatje, Kai" w:date="2021-07-26T15:42:00Z">
        <w:r w:rsidDel="008C3C74">
          <w:delText xml:space="preserve"> G</w:delText>
        </w:r>
      </w:del>
      <w:r>
        <w:t>ruppe, auf die sich dieses Feld bezieht.</w:t>
      </w:r>
    </w:p>
    <w:p w14:paraId="2483F613" w14:textId="5DD41380" w:rsidR="00747E0D" w:rsidRDefault="00747E0D" w:rsidP="00747E0D">
      <w:pPr>
        <w:pStyle w:val="ELO-Flietext"/>
        <w:numPr>
          <w:ilvl w:val="0"/>
          <w:numId w:val="8"/>
        </w:numPr>
      </w:pPr>
      <w:r>
        <w:t>fieldId: Bezeichnet die Instanz eines Feldes. Der Name kann frei vergeben werden.</w:t>
      </w:r>
    </w:p>
    <w:p w14:paraId="2BFD05D2" w14:textId="491F5B0D" w:rsidR="00747E0D" w:rsidRDefault="00747E0D" w:rsidP="00747E0D">
      <w:pPr>
        <w:pStyle w:val="ELO-Ueberschrift-4"/>
      </w:pPr>
      <w:r>
        <w:t>Anfragen über keys</w:t>
      </w:r>
    </w:p>
    <w:p w14:paraId="5A162462" w14:textId="4419FD06" w:rsidR="00747E0D" w:rsidRDefault="00747E0D" w:rsidP="00747E0D">
      <w:pPr>
        <w:pStyle w:val="ELO-Flietext"/>
      </w:pPr>
      <w:r>
        <w:t>Bei der Erstellung eines Formulars, muss dieses zuerst einer Form</w:t>
      </w:r>
      <w:ins w:id="129" w:author="Hatje, Kai" w:date="2021-07-26T15:42:00Z">
        <w:r w:rsidR="008C3C74">
          <w:t>g</w:t>
        </w:r>
      </w:ins>
      <w:del w:id="130" w:author="Hatje, Kai" w:date="2021-07-26T15:42:00Z">
        <w:r w:rsidDel="008C3C74">
          <w:delText xml:space="preserve"> G</w:delText>
        </w:r>
      </w:del>
      <w:r>
        <w:t>ruppe (</w:t>
      </w:r>
      <w:r>
        <w:rPr>
          <w:i/>
          <w:iCs/>
        </w:rPr>
        <w:t>Maske</w:t>
      </w:r>
      <w:r>
        <w:t>) zugewiesen werden. Damit lassen sich dann die zugehörigen Template</w:t>
      </w:r>
      <w:ins w:id="131" w:author="Hatje, Kai" w:date="2021-07-26T15:42:00Z">
        <w:r w:rsidR="008C3C74">
          <w:t>g</w:t>
        </w:r>
      </w:ins>
      <w:del w:id="132" w:author="Hatje, Kai" w:date="2021-07-26T15:42:00Z">
        <w:r w:rsidDel="008C3C74">
          <w:delText xml:space="preserve"> G</w:delText>
        </w:r>
      </w:del>
      <w:r>
        <w:t>ruppen ermitteln.</w:t>
      </w:r>
    </w:p>
    <w:p w14:paraId="24933A9A" w14:textId="77777777" w:rsidR="00747E0D" w:rsidRDefault="00747E0D" w:rsidP="00747E0D">
      <w:pPr>
        <w:pStyle w:val="ELO-Code"/>
      </w:pPr>
      <w:r w:rsidRPr="005A03B5">
        <w:t>form</w:t>
      </w:r>
      <w:r>
        <w:t>Group</w:t>
      </w:r>
      <w:r w:rsidRPr="005A03B5">
        <w:t>.</w:t>
      </w:r>
      <w:r>
        <w:t>&lt;formGroup&gt;</w:t>
      </w:r>
    </w:p>
    <w:p w14:paraId="27EB1D9A" w14:textId="007475E4" w:rsidR="00747E0D" w:rsidRDefault="00747E0D" w:rsidP="00747E0D">
      <w:pPr>
        <w:pStyle w:val="ELO-Flietext"/>
      </w:pPr>
      <w:r>
        <w:t>Zu den Template</w:t>
      </w:r>
      <w:ins w:id="133" w:author="Hatje, Kai" w:date="2021-07-26T15:42:00Z">
        <w:r w:rsidR="008C3C74">
          <w:t>g</w:t>
        </w:r>
      </w:ins>
      <w:del w:id="134" w:author="Hatje, Kai" w:date="2021-07-26T15:42:00Z">
        <w:r w:rsidDel="008C3C74">
          <w:delText xml:space="preserve"> G</w:delText>
        </w:r>
      </w:del>
      <w:r>
        <w:t>ruppen können alle dazugehörenden Templates abgefragt werden.</w:t>
      </w:r>
    </w:p>
    <w:p w14:paraId="45D7865A" w14:textId="00CCADAE" w:rsidR="00747E0D" w:rsidRDefault="00747E0D" w:rsidP="00747E0D">
      <w:pPr>
        <w:pStyle w:val="ELO-Code"/>
      </w:pPr>
      <w:r w:rsidRPr="005A03B5">
        <w:t>template</w:t>
      </w:r>
      <w:r w:rsidR="00037E0F">
        <w:t>s</w:t>
      </w:r>
      <w:r w:rsidRPr="005A03B5">
        <w:t>.</w:t>
      </w:r>
      <w:r>
        <w:t>&lt;templateGroup&gt;.*</w:t>
      </w:r>
    </w:p>
    <w:p w14:paraId="2120F0C3" w14:textId="488EA7E8" w:rsidR="00747E0D" w:rsidRDefault="00747E0D" w:rsidP="00747E0D">
      <w:pPr>
        <w:pStyle w:val="ELO-Flietext"/>
      </w:pPr>
      <w:r>
        <w:t>Im Formular Editor kann so ein Layout für die Formular Instanz zusammengebaut werden</w:t>
      </w:r>
      <w:r w:rsidR="00904C50">
        <w:t>,</w:t>
      </w:r>
      <w:r>
        <w:t xml:space="preserve"> in dem alle vorhandenen Templates genutzt werden</w:t>
      </w:r>
      <w:r w:rsidR="00904C50">
        <w:t xml:space="preserve"> können</w:t>
      </w:r>
      <w:r>
        <w:t>.</w:t>
      </w:r>
    </w:p>
    <w:p w14:paraId="23CC5184" w14:textId="564750D5" w:rsidR="00904C50" w:rsidRDefault="00904C50" w:rsidP="00747E0D">
      <w:pPr>
        <w:pStyle w:val="ELO-Flietext"/>
      </w:pPr>
      <w:r>
        <w:t>Im Template Editor wird für eine neues Template zuerst angegeben, zu welcher Template</w:t>
      </w:r>
      <w:ins w:id="135" w:author="Hatje, Kai" w:date="2021-07-26T15:42:00Z">
        <w:r w:rsidR="008C3C74">
          <w:t>g</w:t>
        </w:r>
      </w:ins>
      <w:del w:id="136" w:author="Hatje, Kai" w:date="2021-07-26T15:42:00Z">
        <w:r w:rsidDel="008C3C74">
          <w:delText xml:space="preserve"> G</w:delText>
        </w:r>
      </w:del>
      <w:r>
        <w:t>ruppe es gehört. Damit können dann die Felder abgerufen werden, die für diese Template</w:t>
      </w:r>
      <w:ins w:id="137" w:author="Hatje, Kai" w:date="2021-07-26T15:42:00Z">
        <w:r w:rsidR="008C3C74">
          <w:t>g</w:t>
        </w:r>
      </w:ins>
      <w:del w:id="138" w:author="Hatje, Kai" w:date="2021-07-26T15:42:00Z">
        <w:r w:rsidDel="008C3C74">
          <w:delText xml:space="preserve"> G</w:delText>
        </w:r>
      </w:del>
      <w:r>
        <w:t>ruppe bereits erstellt wurden.</w:t>
      </w:r>
    </w:p>
    <w:p w14:paraId="4A49C039" w14:textId="7A384C39" w:rsidR="00904C50" w:rsidRDefault="00904C50" w:rsidP="00904C50">
      <w:pPr>
        <w:pStyle w:val="ELO-Code"/>
      </w:pPr>
      <w:r w:rsidRPr="005A03B5">
        <w:t>field</w:t>
      </w:r>
      <w:r w:rsidR="00037E0F">
        <w:t>s</w:t>
      </w:r>
      <w:r w:rsidRPr="005A03B5">
        <w:t>.&lt;</w:t>
      </w:r>
      <w:r>
        <w:t>templateGroup</w:t>
      </w:r>
      <w:r w:rsidRPr="005A03B5">
        <w:t>&gt;.</w:t>
      </w:r>
      <w:r>
        <w:t>*</w:t>
      </w:r>
    </w:p>
    <w:p w14:paraId="37849544" w14:textId="44500E93" w:rsidR="00747E0D" w:rsidRPr="00747E0D" w:rsidRDefault="00904C50" w:rsidP="00747E0D">
      <w:pPr>
        <w:pStyle w:val="ELO-Flietext"/>
      </w:pPr>
      <w:r>
        <w:t>Neue Felder werden direkt dieser Template</w:t>
      </w:r>
      <w:ins w:id="139" w:author="Hatje, Kai" w:date="2021-07-26T15:42:00Z">
        <w:r w:rsidR="008C3C74">
          <w:t>g</w:t>
        </w:r>
      </w:ins>
      <w:del w:id="140" w:author="Hatje, Kai" w:date="2021-07-26T15:42:00Z">
        <w:r w:rsidDel="008C3C74">
          <w:delText xml:space="preserve"> G</w:delText>
        </w:r>
      </w:del>
      <w:r>
        <w:t>ruppe zugeordnet.</w:t>
      </w:r>
    </w:p>
    <w:p w14:paraId="1E820F95" w14:textId="58BB89A7" w:rsidR="002661AF" w:rsidRDefault="002661AF" w:rsidP="002661AF">
      <w:pPr>
        <w:pStyle w:val="ELO-Ueberschrift-3"/>
      </w:pPr>
      <w:bookmarkStart w:id="141" w:name="_Toc46463147"/>
      <w:r>
        <w:t>Übertragung der Daten per Rest</w:t>
      </w:r>
      <w:bookmarkEnd w:id="141"/>
    </w:p>
    <w:p w14:paraId="28F34C28" w14:textId="65E40F87" w:rsidR="002661AF" w:rsidRDefault="002661AF" w:rsidP="002661AF">
      <w:pPr>
        <w:pStyle w:val="ELO-Flietext"/>
      </w:pPr>
      <w:r>
        <w:t>Hier stell sich vor allem die Frage, wie eine Formular</w:t>
      </w:r>
      <w:ins w:id="142" w:author="Hatje, Kai" w:date="2021-07-26T15:42:00Z">
        <w:r w:rsidR="008C3C74">
          <w:t>d</w:t>
        </w:r>
      </w:ins>
      <w:del w:id="143" w:author="Hatje, Kai" w:date="2021-07-26T15:42:00Z">
        <w:r w:rsidDel="008C3C74">
          <w:delText xml:space="preserve"> D</w:delText>
        </w:r>
      </w:del>
      <w:r>
        <w:t>efinition übertragen wird.</w:t>
      </w:r>
    </w:p>
    <w:p w14:paraId="0AAE2683" w14:textId="4E5CC591" w:rsidR="002661AF" w:rsidRDefault="002661AF" w:rsidP="002661AF">
      <w:pPr>
        <w:pStyle w:val="ELO-Flietext"/>
        <w:numPr>
          <w:ilvl w:val="0"/>
          <w:numId w:val="7"/>
        </w:numPr>
      </w:pPr>
      <w:r>
        <w:t>Wird immer ein gesamter Blob (Formular, alle Templates und Felder) übertragen und gespeichert oder speichert der Editor einzelne Teile davon, die dann zu einem Formular nach und nach zusammenwachsen?</w:t>
      </w:r>
    </w:p>
    <w:p w14:paraId="674843F6" w14:textId="4DC58530" w:rsidR="00B46B42" w:rsidRPr="002661AF" w:rsidRDefault="006E3BFA" w:rsidP="00B46B42">
      <w:pPr>
        <w:pStyle w:val="ELO-Flietext"/>
        <w:numPr>
          <w:ilvl w:val="0"/>
          <w:numId w:val="7"/>
        </w:numPr>
      </w:pPr>
      <w:r>
        <w:t>TODO: Hier sind zuerst die Konzepte des Formular Editors gefragt.</w:t>
      </w:r>
    </w:p>
    <w:p w14:paraId="6DE75107" w14:textId="268C730C" w:rsidR="00781740" w:rsidRDefault="009D399B" w:rsidP="009D399B">
      <w:pPr>
        <w:pStyle w:val="ELO-Ueberschrift-3"/>
      </w:pPr>
      <w:bookmarkStart w:id="144" w:name="_Toc46463148"/>
      <w:r>
        <w:t>Umsetzung</w:t>
      </w:r>
      <w:bookmarkEnd w:id="144"/>
    </w:p>
    <w:p w14:paraId="75265824" w14:textId="49091294" w:rsidR="009D399B" w:rsidRDefault="009D399B" w:rsidP="009D399B">
      <w:pPr>
        <w:pStyle w:val="ELO-Flietext"/>
      </w:pPr>
      <w:r>
        <w:t>Zur Umsetzung wären folgende Schritte</w:t>
      </w:r>
      <w:ins w:id="145" w:author="Hatje, Kai" w:date="2021-07-26T16:12:00Z">
        <w:r w:rsidR="00981D70">
          <w:t xml:space="preserve"> zu machen:</w:t>
        </w:r>
      </w:ins>
    </w:p>
    <w:p w14:paraId="1B90DB43" w14:textId="4484474E" w:rsidR="009D399B" w:rsidRDefault="001D4A6D" w:rsidP="0061513E">
      <w:pPr>
        <w:pStyle w:val="ELO-Flietext"/>
        <w:numPr>
          <w:ilvl w:val="0"/>
          <w:numId w:val="6"/>
        </w:numPr>
      </w:pPr>
      <w:r>
        <w:t>EFRM-14:</w:t>
      </w:r>
      <w:r w:rsidR="002949C9">
        <w:t xml:space="preserve"> </w:t>
      </w:r>
      <w:r w:rsidR="009D399B">
        <w:t>[vue] Editor Formulare für Felder werden an die Felddefinitionen gehängt und über die registriert.</w:t>
      </w:r>
    </w:p>
    <w:p w14:paraId="07C31AD9" w14:textId="754CDC83" w:rsidR="0061513E" w:rsidRDefault="002949C9" w:rsidP="0061513E">
      <w:pPr>
        <w:pStyle w:val="ELO-Flietext"/>
        <w:numPr>
          <w:ilvl w:val="0"/>
          <w:numId w:val="6"/>
        </w:numPr>
      </w:pPr>
      <w:r>
        <w:t>EFRM-15:</w:t>
      </w:r>
      <w:r w:rsidR="00B137F0">
        <w:t xml:space="preserve"> </w:t>
      </w:r>
      <w:r w:rsidR="009D399B">
        <w:t>[vue] FeldEditor</w:t>
      </w:r>
      <w:r w:rsidR="0061513E">
        <w:t>:</w:t>
      </w:r>
      <w:r w:rsidR="009D399B">
        <w:t xml:space="preserve"> </w:t>
      </w:r>
      <w:r w:rsidR="0061513E">
        <w:t xml:space="preserve">Die </w:t>
      </w:r>
      <w:r w:rsidR="009D399B">
        <w:t xml:space="preserve">Komponente bekommt </w:t>
      </w:r>
      <w:r w:rsidR="0061513E">
        <w:t xml:space="preserve">eine </w:t>
      </w:r>
      <w:r w:rsidR="009D399B">
        <w:t>Feldkonfiguration</w:t>
      </w:r>
      <w:r w:rsidR="0061513E">
        <w:t xml:space="preserve"> (möglicherweise leer)</w:t>
      </w:r>
      <w:r w:rsidR="009D399B">
        <w:t xml:space="preserve"> und </w:t>
      </w:r>
      <w:r w:rsidR="0061513E">
        <w:t>Feldd</w:t>
      </w:r>
      <w:r w:rsidR="009D399B">
        <w:t>efinition</w:t>
      </w:r>
      <w:r w:rsidR="0061513E">
        <w:t>. Sie zeigt ein Formular</w:t>
      </w:r>
      <w:ins w:id="146" w:author="Hatje, Kai" w:date="2021-07-26T15:46:00Z">
        <w:r w:rsidR="00906B81">
          <w:t>,</w:t>
        </w:r>
      </w:ins>
      <w:r w:rsidR="0061513E">
        <w:t xml:space="preserve"> mit dem die Feldkonfiguration</w:t>
      </w:r>
      <w:r w:rsidR="009D399B">
        <w:t xml:space="preserve"> erstellt</w:t>
      </w:r>
      <w:r w:rsidR="0061513E">
        <w:t>/geändert werden kann.</w:t>
      </w:r>
    </w:p>
    <w:p w14:paraId="16AAD0A3" w14:textId="5B5983DB" w:rsidR="009D399B" w:rsidRDefault="00705227" w:rsidP="0061513E">
      <w:pPr>
        <w:pStyle w:val="ELO-Flietext"/>
        <w:numPr>
          <w:ilvl w:val="0"/>
          <w:numId w:val="6"/>
        </w:numPr>
      </w:pPr>
      <w:r>
        <w:t xml:space="preserve">EFRM-16: </w:t>
      </w:r>
      <w:r w:rsidR="0061513E">
        <w:t>[backend] Möglichkeit bereitstellen, um Formular</w:t>
      </w:r>
      <w:ins w:id="147" w:author="Hatje, Kai" w:date="2021-07-26T15:46:00Z">
        <w:r w:rsidR="00906B81">
          <w:t>-</w:t>
        </w:r>
      </w:ins>
      <w:r w:rsidR="0061513E">
        <w:t>/Template</w:t>
      </w:r>
      <w:ins w:id="148" w:author="Hatje, Kai" w:date="2021-07-26T15:46:00Z">
        <w:r w:rsidR="00906B81">
          <w:t>-</w:t>
        </w:r>
      </w:ins>
      <w:r w:rsidR="0061513E">
        <w:t>/Felddefinitionen speichern zu können.</w:t>
      </w:r>
    </w:p>
    <w:p w14:paraId="5998183B" w14:textId="5BA1DA51" w:rsidR="008A1D50" w:rsidRDefault="008A1D50" w:rsidP="008A1D50">
      <w:pPr>
        <w:pStyle w:val="ELO-Ueberschrift-2"/>
      </w:pPr>
      <w:bookmarkStart w:id="149" w:name="_Toc46463149"/>
      <w:r>
        <w:lastRenderedPageBreak/>
        <w:t>Formular Editor</w:t>
      </w:r>
      <w:bookmarkEnd w:id="149"/>
    </w:p>
    <w:p w14:paraId="63E6637F" w14:textId="31513971" w:rsidR="008A1D50" w:rsidRDefault="008A1D50" w:rsidP="008A1D50">
      <w:pPr>
        <w:pStyle w:val="ELO-Flietext"/>
      </w:pPr>
      <w:r>
        <w:t>Wie auch immer ein Konzept für einen Editor ausfallen wird, er wird auf Datenebene bestimmte Dinge benötigen.</w:t>
      </w:r>
    </w:p>
    <w:p w14:paraId="1415756D" w14:textId="701A3D5B" w:rsidR="008A1D50" w:rsidRDefault="008A1D50" w:rsidP="008A1D50">
      <w:pPr>
        <w:pStyle w:val="ELO-Flietext"/>
      </w:pPr>
      <w:r>
        <w:t xml:space="preserve">Generell wird im Formular Editor immer in Bezug auf eine bestimmte </w:t>
      </w:r>
      <w:r w:rsidRPr="008A1D50">
        <w:rPr>
          <w:b/>
          <w:bCs/>
        </w:rPr>
        <w:t>Lösung</w:t>
      </w:r>
      <w:r>
        <w:t xml:space="preserve"> (</w:t>
      </w:r>
      <w:r w:rsidRPr="008A1D50">
        <w:rPr>
          <w:b/>
          <w:bCs/>
        </w:rPr>
        <w:t>Solution</w:t>
      </w:r>
      <w:r>
        <w:t>) gearbeitet. Diese wird per U</w:t>
      </w:r>
      <w:ins w:id="150" w:author="Hatje, Kai" w:date="2021-07-26T15:43:00Z">
        <w:r w:rsidR="008C3C74">
          <w:t>RL</w:t>
        </w:r>
      </w:ins>
      <w:del w:id="151" w:author="Hatje, Kai" w:date="2021-07-26T15:43:00Z">
        <w:r w:rsidDel="008C3C74">
          <w:delText>rl</w:delText>
        </w:r>
      </w:del>
      <w:r>
        <w:t xml:space="preserve"> übergeben und an alle Datenanfragen gehängt.</w:t>
      </w:r>
    </w:p>
    <w:p w14:paraId="476FC461" w14:textId="0FE666DB" w:rsidR="005428FB" w:rsidRDefault="008A1D50" w:rsidP="008A1D50">
      <w:pPr>
        <w:pStyle w:val="ELO-Flietext"/>
      </w:pPr>
      <w:r>
        <w:t xml:space="preserve">Global wird dann der Level der Anpassung bestimmt. Auch dieser steuert das Lesen/Schreiben </w:t>
      </w:r>
      <w:del w:id="152" w:author="Hatje, Kai" w:date="2021-07-26T16:13:00Z">
        <w:r w:rsidDel="00501802">
          <w:delText xml:space="preserve">der </w:delText>
        </w:r>
      </w:del>
      <w:r>
        <w:t>aller Formular Daten.</w:t>
      </w:r>
    </w:p>
    <w:p w14:paraId="41563C42" w14:textId="0F0DD44B" w:rsidR="008A1D50" w:rsidRDefault="008A1D50" w:rsidP="008A1D50">
      <w:pPr>
        <w:pStyle w:val="ELO-Ueberschrift-3"/>
      </w:pPr>
      <w:bookmarkStart w:id="153" w:name="_Toc46463150"/>
      <w:r>
        <w:t>Vorgehen</w:t>
      </w:r>
      <w:bookmarkEnd w:id="153"/>
    </w:p>
    <w:p w14:paraId="20960B94" w14:textId="0356FB5A" w:rsidR="008A1D50" w:rsidRDefault="008A1D50" w:rsidP="008A1D50">
      <w:pPr>
        <w:pStyle w:val="ELO-Flietext"/>
      </w:pPr>
      <w:r>
        <w:t>Betrachtet man die Erstellung eines Formulars, muss zuerst (neben den oben erwähnten Solution</w:t>
      </w:r>
      <w:ins w:id="154" w:author="Hatje, Kai" w:date="2021-07-26T15:43:00Z">
        <w:r w:rsidR="008C3C74">
          <w:t>-</w:t>
        </w:r>
      </w:ins>
      <w:r>
        <w:t xml:space="preserve"> und Level</w:t>
      </w:r>
      <w:ins w:id="155" w:author="Hatje, Kai" w:date="2021-07-26T15:43:00Z">
        <w:r w:rsidR="008C3C74">
          <w:t>-</w:t>
        </w:r>
      </w:ins>
      <w:del w:id="156" w:author="Hatje, Kai" w:date="2021-07-26T15:43:00Z">
        <w:r w:rsidDel="008C3C74">
          <w:delText xml:space="preserve"> </w:delText>
        </w:r>
      </w:del>
      <w:r>
        <w:t>Einstellungen) eine Form</w:t>
      </w:r>
      <w:ins w:id="157" w:author="Hatje, Kai" w:date="2021-07-26T16:13:00Z">
        <w:r w:rsidR="00501802">
          <w:t>ular</w:t>
        </w:r>
      </w:ins>
      <w:r>
        <w:t>gruppe gewählt werden, in der man das Formular erstellen möchte.</w:t>
      </w:r>
    </w:p>
    <w:p w14:paraId="68AE3C92" w14:textId="21D3AC0B" w:rsidR="008A1D50" w:rsidRDefault="008A1D50" w:rsidP="008A1D50">
      <w:pPr>
        <w:pStyle w:val="ELO-Flietext"/>
        <w:numPr>
          <w:ilvl w:val="0"/>
          <w:numId w:val="10"/>
        </w:numPr>
      </w:pPr>
      <w:r>
        <w:t>Liste aller Form</w:t>
      </w:r>
      <w:ins w:id="158" w:author="Hatje, Kai" w:date="2021-07-26T16:13:00Z">
        <w:r w:rsidR="00501802">
          <w:t>ular</w:t>
        </w:r>
      </w:ins>
      <w:del w:id="159" w:author="Hatje, Kai" w:date="2021-07-26T16:13:00Z">
        <w:r w:rsidDel="00501802">
          <w:delText>G</w:delText>
        </w:r>
      </w:del>
      <w:ins w:id="160" w:author="Hatje, Kai" w:date="2021-07-26T16:13:00Z">
        <w:r w:rsidR="00501802">
          <w:t>g</w:t>
        </w:r>
      </w:ins>
      <w:r>
        <w:t>ruppen</w:t>
      </w:r>
      <w:r w:rsidR="005428FB">
        <w:t xml:space="preserve"> (formGroup)</w:t>
      </w:r>
      <w:r>
        <w:t xml:space="preserve"> mit Möglichkeit eine neue Form</w:t>
      </w:r>
      <w:ins w:id="161" w:author="Hatje, Kai" w:date="2021-07-26T16:13:00Z">
        <w:r w:rsidR="00501802">
          <w:t>ular</w:t>
        </w:r>
      </w:ins>
      <w:r>
        <w:t>gruppe zu erstellen.</w:t>
      </w:r>
    </w:p>
    <w:p w14:paraId="79442C94" w14:textId="4BFB5DCA" w:rsidR="005428FB" w:rsidRDefault="008A1D50" w:rsidP="008A1D50">
      <w:pPr>
        <w:pStyle w:val="ELO-Flietext"/>
      </w:pPr>
      <w:r>
        <w:t>Wird eine Gruppe gewählt</w:t>
      </w:r>
      <w:ins w:id="162" w:author="Hatje, Kai" w:date="2021-07-26T16:14:00Z">
        <w:r w:rsidR="00501802">
          <w:t>,</w:t>
        </w:r>
      </w:ins>
      <w:r>
        <w:t xml:space="preserve"> kann dazu alle verfügbaren </w:t>
      </w:r>
      <w:r w:rsidR="005428FB">
        <w:t>bestehenden Formulare aufgelistet werden.</w:t>
      </w:r>
    </w:p>
    <w:p w14:paraId="22506A4A" w14:textId="185DEDB9" w:rsidR="005428FB" w:rsidRDefault="005428FB" w:rsidP="005428FB">
      <w:pPr>
        <w:pStyle w:val="ELO-Flietext"/>
        <w:numPr>
          <w:ilvl w:val="0"/>
          <w:numId w:val="10"/>
        </w:numPr>
      </w:pPr>
      <w:r>
        <w:t>Liste aller Formular</w:t>
      </w:r>
      <w:ins w:id="163" w:author="Hatje, Kai" w:date="2021-07-26T16:14:00Z">
        <w:r w:rsidR="00422935">
          <w:t>-</w:t>
        </w:r>
      </w:ins>
      <w:del w:id="164" w:author="Hatje, Kai" w:date="2021-07-26T16:14:00Z">
        <w:r w:rsidDel="00422935">
          <w:delText xml:space="preserve"> </w:delText>
        </w:r>
      </w:del>
      <w:r>
        <w:t xml:space="preserve">Instanzen (formId) mit der Möglichkeit, ein bestehendes Formular zu </w:t>
      </w:r>
      <w:ins w:id="165" w:author="Hatje, Kai" w:date="2021-07-26T16:13:00Z">
        <w:r w:rsidR="00501802">
          <w:t>b</w:t>
        </w:r>
      </w:ins>
      <w:del w:id="166" w:author="Hatje, Kai" w:date="2021-07-26T16:13:00Z">
        <w:r w:rsidDel="00501802">
          <w:delText>B</w:delText>
        </w:r>
      </w:del>
      <w:r>
        <w:t xml:space="preserve">earbeiten oder ein neues anzulegen. </w:t>
      </w:r>
    </w:p>
    <w:p w14:paraId="150E96D9" w14:textId="2EC7D271" w:rsidR="008A1D50" w:rsidRDefault="005428FB" w:rsidP="008A1D50">
      <w:pPr>
        <w:pStyle w:val="ELO-Flietext"/>
      </w:pPr>
      <w:r>
        <w:t xml:space="preserve">Wird ein neues Formular angelegt oder ein bestehendes Formular bearbeitet, wird die Ebene gewechselt und der Layout Editor erscheint. </w:t>
      </w:r>
    </w:p>
    <w:p w14:paraId="3511BCCD" w14:textId="2C6E59B4" w:rsidR="005428FB" w:rsidRDefault="005428FB" w:rsidP="005428FB">
      <w:pPr>
        <w:pStyle w:val="ELO-Flietext"/>
        <w:numPr>
          <w:ilvl w:val="0"/>
          <w:numId w:val="10"/>
        </w:numPr>
      </w:pPr>
      <w:r>
        <w:t>Layout Editor bietet die Möglichkeit</w:t>
      </w:r>
      <w:ins w:id="167" w:author="Hatje, Kai" w:date="2021-07-26T16:14:00Z">
        <w:r w:rsidR="005C0AEB">
          <w:t>,</w:t>
        </w:r>
      </w:ins>
      <w:r>
        <w:t xml:space="preserve"> verschiedene Komponenten durch ein Layout </w:t>
      </w:r>
      <w:r w:rsidR="00085030">
        <w:t xml:space="preserve">zu positionieren. </w:t>
      </w:r>
    </w:p>
    <w:p w14:paraId="17BE1A79" w14:textId="493914D9" w:rsidR="00085030" w:rsidRDefault="00085030" w:rsidP="00085030">
      <w:pPr>
        <w:pStyle w:val="ELO-Flietext"/>
      </w:pPr>
      <w:r>
        <w:t>Der Layout Editor ist dabei wahrscheinlich die zentrale Komponente des Formular Editors.</w:t>
      </w:r>
    </w:p>
    <w:p w14:paraId="3583A1BD" w14:textId="5F875EF1" w:rsidR="00085030" w:rsidRDefault="00085030" w:rsidP="00085030">
      <w:pPr>
        <w:pStyle w:val="ELO-Flietext"/>
      </w:pPr>
      <w:r>
        <w:t>Er enthält eine Liste von Komponenten (Content), die er in sein Layout einfügen kann</w:t>
      </w:r>
      <w:ins w:id="168" w:author="Hatje, Kai" w:date="2021-07-26T16:14:00Z">
        <w:r w:rsidR="005C0AEB">
          <w:t xml:space="preserve">, </w:t>
        </w:r>
      </w:ins>
      <w:del w:id="169" w:author="Hatje, Kai" w:date="2021-07-26T16:14:00Z">
        <w:r w:rsidDel="005C0AEB">
          <w:delText xml:space="preserve"> </w:delText>
        </w:r>
      </w:del>
      <w:r>
        <w:t>und Liste von Komponenten (Layouts)</w:t>
      </w:r>
      <w:ins w:id="170" w:author="Hatje, Kai" w:date="2021-07-26T16:14:00Z">
        <w:r w:rsidR="005C0AEB">
          <w:t>,</w:t>
        </w:r>
      </w:ins>
      <w:r>
        <w:t xml:space="preserve"> wie er diese Komponenten einfügen kann (untereinander, nebeneinander etc).</w:t>
      </w:r>
    </w:p>
    <w:p w14:paraId="73C074DF" w14:textId="6AEEED02" w:rsidR="00311587" w:rsidRDefault="00311587" w:rsidP="00311587">
      <w:pPr>
        <w:pStyle w:val="ELO-Flietext"/>
      </w:pPr>
      <w:r>
        <w:t>So erstellt der Layout Editor ein Formular. Als Content</w:t>
      </w:r>
      <w:ins w:id="171" w:author="Hatje, Kai" w:date="2021-07-26T15:43:00Z">
        <w:r w:rsidR="008C3C74">
          <w:t>-</w:t>
        </w:r>
      </w:ins>
      <w:del w:id="172" w:author="Hatje, Kai" w:date="2021-07-26T15:43:00Z">
        <w:r w:rsidDel="008C3C74">
          <w:delText xml:space="preserve"> </w:delText>
        </w:r>
      </w:del>
      <w:r>
        <w:t>Komponenten dienen die bestehenden Templates (templateId)</w:t>
      </w:r>
      <w:ins w:id="173" w:author="Hatje, Kai" w:date="2021-07-26T16:15:00Z">
        <w:r w:rsidR="00DE6C8F">
          <w:t>,</w:t>
        </w:r>
      </w:ins>
      <w:r>
        <w:t xml:space="preserve"> die aus den Template</w:t>
      </w:r>
      <w:ins w:id="174" w:author="Hatje, Kai" w:date="2021-07-26T15:43:00Z">
        <w:r w:rsidR="008C3C74">
          <w:t>g</w:t>
        </w:r>
      </w:ins>
      <w:del w:id="175" w:author="Hatje, Kai" w:date="2021-07-26T15:43:00Z">
        <w:r w:rsidDel="008C3C74">
          <w:delText xml:space="preserve"> G</w:delText>
        </w:r>
      </w:del>
      <w:r>
        <w:t>ruppen ausgewählt werden können. Die Layout</w:t>
      </w:r>
      <w:del w:id="176" w:author="Hatje, Kai" w:date="2021-07-26T15:45:00Z">
        <w:r w:rsidDel="00906B81">
          <w:delText xml:space="preserve"> </w:delText>
        </w:r>
      </w:del>
      <w:ins w:id="177" w:author="Hatje, Kai" w:date="2021-07-26T15:45:00Z">
        <w:r w:rsidR="00906B81">
          <w:t>-</w:t>
        </w:r>
      </w:ins>
      <w:r>
        <w:t>Komponenten sind immer ähnlich (Tabs, Section, Row etc.).</w:t>
      </w:r>
    </w:p>
    <w:p w14:paraId="5AC1E89D" w14:textId="182ABD25" w:rsidR="00311587" w:rsidRDefault="00311587" w:rsidP="00085030">
      <w:pPr>
        <w:pStyle w:val="ELO-Flietext"/>
      </w:pPr>
      <w:r>
        <w:t>Die Liste des Contents ist erweiterbar, so lassen sich neue Template</w:t>
      </w:r>
      <w:ins w:id="178" w:author="Hatje, Kai" w:date="2021-07-26T15:43:00Z">
        <w:r w:rsidR="008C3C74">
          <w:t>g</w:t>
        </w:r>
      </w:ins>
      <w:del w:id="179" w:author="Hatje, Kai" w:date="2021-07-26T15:43:00Z">
        <w:r w:rsidDel="008C3C74">
          <w:delText>G</w:delText>
        </w:r>
      </w:del>
      <w:r>
        <w:t>ruppen aufnehmen oder Templates erstellen (dies öffnet einen zweiten Editor).</w:t>
      </w:r>
    </w:p>
    <w:p w14:paraId="1E2001A6" w14:textId="3061F211" w:rsidR="00085030" w:rsidRDefault="00085030" w:rsidP="00085030">
      <w:pPr>
        <w:pStyle w:val="ELO-Flietext"/>
      </w:pPr>
      <w:r>
        <w:t>Eine Ebene tiefer werden die gleichen Komponenten verwendet, um a) die Liste der Template</w:t>
      </w:r>
      <w:ins w:id="180" w:author="Hatje, Kai" w:date="2021-07-26T15:43:00Z">
        <w:r w:rsidR="008C3C74">
          <w:t>g</w:t>
        </w:r>
      </w:ins>
      <w:del w:id="181" w:author="Hatje, Kai" w:date="2021-07-26T15:43:00Z">
        <w:r w:rsidDel="008C3C74">
          <w:delText>G</w:delText>
        </w:r>
      </w:del>
      <w:r>
        <w:t>ruppen zu verwalten, b) die Liste der Templates zu einer Template</w:t>
      </w:r>
      <w:ins w:id="182" w:author="Hatje, Kai" w:date="2021-07-26T16:12:00Z">
        <w:r w:rsidR="00F95E97">
          <w:t>g</w:t>
        </w:r>
      </w:ins>
      <w:del w:id="183" w:author="Hatje, Kai" w:date="2021-07-26T16:12:00Z">
        <w:r w:rsidDel="00F95E97">
          <w:delText xml:space="preserve"> G</w:delText>
        </w:r>
      </w:del>
      <w:r>
        <w:t>ruppe zu erstellen.</w:t>
      </w:r>
    </w:p>
    <w:p w14:paraId="19BDE9BA" w14:textId="181F33C7" w:rsidR="00085030" w:rsidRDefault="00085030" w:rsidP="00085030">
      <w:pPr>
        <w:pStyle w:val="ELO-Flietext"/>
      </w:pPr>
      <w:r>
        <w:t>Ein Template wird dann ebenfalls über den Layout Editor erstellt, als Content dienen die einzelnen Felder</w:t>
      </w:r>
      <w:r w:rsidR="0023364A">
        <w:t xml:space="preserve"> (fieldId)</w:t>
      </w:r>
      <w:r>
        <w:t xml:space="preserve">, die </w:t>
      </w:r>
      <w:r w:rsidR="0023364A">
        <w:t>in der entsprechenden Template</w:t>
      </w:r>
      <w:ins w:id="184" w:author="Hatje, Kai" w:date="2021-07-26T16:12:00Z">
        <w:r w:rsidR="00F95E97">
          <w:t>g</w:t>
        </w:r>
      </w:ins>
      <w:del w:id="185" w:author="Hatje, Kai" w:date="2021-07-26T16:12:00Z">
        <w:r w:rsidR="0023364A" w:rsidDel="00F95E97">
          <w:delText xml:space="preserve"> G</w:delText>
        </w:r>
      </w:del>
      <w:r w:rsidR="0023364A">
        <w:t>ruppe vorhanden sind.</w:t>
      </w:r>
    </w:p>
    <w:p w14:paraId="38E14B56" w14:textId="035CFBB1" w:rsidR="0023364A" w:rsidRDefault="0023364A" w:rsidP="00085030">
      <w:pPr>
        <w:pStyle w:val="ELO-Flietext"/>
      </w:pPr>
      <w:r>
        <w:lastRenderedPageBreak/>
        <w:t>Der Layout</w:t>
      </w:r>
      <w:ins w:id="186" w:author="Hatje, Kai" w:date="2021-07-26T15:45:00Z">
        <w:r w:rsidR="00906B81">
          <w:t>-</w:t>
        </w:r>
      </w:ins>
      <w:del w:id="187" w:author="Hatje, Kai" w:date="2021-07-26T15:45:00Z">
        <w:r w:rsidDel="00906B81">
          <w:delText xml:space="preserve"> </w:delText>
        </w:r>
      </w:del>
      <w:r>
        <w:t>Editor erstellt dabei immer nur eine Layout</w:t>
      </w:r>
      <w:ins w:id="188" w:author="Hatje, Kai" w:date="2021-07-26T15:45:00Z">
        <w:r w:rsidR="00906B81">
          <w:t>-</w:t>
        </w:r>
      </w:ins>
      <w:del w:id="189" w:author="Hatje, Kai" w:date="2021-07-26T15:45:00Z">
        <w:r w:rsidDel="00906B81">
          <w:delText xml:space="preserve"> </w:delText>
        </w:r>
      </w:del>
      <w:r>
        <w:t>Komponente mit Inhalt, der Inhalt ist jedoch verlinkt, so dass Änderungen direkt auf allen Layouts greifen.</w:t>
      </w:r>
    </w:p>
    <w:p w14:paraId="38A584F8" w14:textId="10E5F2C9" w:rsidR="0023364A" w:rsidRDefault="00EB3152" w:rsidP="00EB3152">
      <w:pPr>
        <w:pStyle w:val="ELO-Ueberschrift-3"/>
      </w:pPr>
      <w:bookmarkStart w:id="190" w:name="_Toc46463151"/>
      <w:r>
        <w:t>Umsetzung</w:t>
      </w:r>
      <w:bookmarkEnd w:id="190"/>
    </w:p>
    <w:p w14:paraId="44A5E33E" w14:textId="62AC7612" w:rsidR="00B04153" w:rsidRDefault="00B04153" w:rsidP="00B04153">
      <w:pPr>
        <w:pStyle w:val="ELO-Flietext"/>
        <w:numPr>
          <w:ilvl w:val="0"/>
          <w:numId w:val="6"/>
        </w:numPr>
      </w:pPr>
      <w:r>
        <w:t>EFRM-16: [backend] Möglichkeit bereitstellen, um Formular/Template/Felddefinitionen speichern zu können.</w:t>
      </w:r>
    </w:p>
    <w:p w14:paraId="0D3A8AE6" w14:textId="77C5023F" w:rsidR="00B04153" w:rsidRDefault="00B04153" w:rsidP="00B04153">
      <w:pPr>
        <w:pStyle w:val="ELO-Flietext"/>
        <w:numPr>
          <w:ilvl w:val="0"/>
          <w:numId w:val="6"/>
        </w:numPr>
      </w:pPr>
      <w:r>
        <w:t>[Nicht angelegt] [vue] Service um Editor Daten zu lesen und zu schreiben.</w:t>
      </w:r>
    </w:p>
    <w:p w14:paraId="5BF4216C" w14:textId="613AF2A6" w:rsidR="00B04153" w:rsidRDefault="00E52294" w:rsidP="00B04153">
      <w:pPr>
        <w:pStyle w:val="ELO-Flietext"/>
        <w:numPr>
          <w:ilvl w:val="0"/>
          <w:numId w:val="6"/>
        </w:numPr>
      </w:pPr>
      <w:r>
        <w:t>[Nicht angelegt] [vue] Komponenten für den Editor</w:t>
      </w:r>
    </w:p>
    <w:p w14:paraId="609FD06D" w14:textId="2B0B9F7C" w:rsidR="00EB3152" w:rsidRPr="00EB3152" w:rsidRDefault="00EB3152" w:rsidP="00EB3152">
      <w:pPr>
        <w:pStyle w:val="ELO-Flietext"/>
      </w:pPr>
    </w:p>
    <w:p w14:paraId="58E081EF" w14:textId="0EB990EB" w:rsidR="0023364A" w:rsidRDefault="0023364A" w:rsidP="00085030">
      <w:pPr>
        <w:pStyle w:val="ELO-Flietext"/>
      </w:pPr>
    </w:p>
    <w:p w14:paraId="7FF94363" w14:textId="77777777" w:rsidR="0023364A" w:rsidRDefault="0023364A" w:rsidP="00085030">
      <w:pPr>
        <w:pStyle w:val="ELO-Flietext"/>
      </w:pPr>
    </w:p>
    <w:p w14:paraId="2DA1FAA5" w14:textId="49F4279A" w:rsidR="00CF4F9B" w:rsidRDefault="00CF4F9B" w:rsidP="00CF4F9B">
      <w:pPr>
        <w:pStyle w:val="ELO-Ueberschrift-1"/>
      </w:pPr>
      <w:bookmarkStart w:id="191" w:name="_Toc46463152"/>
      <w:r>
        <w:lastRenderedPageBreak/>
        <w:t>Feldtypen</w:t>
      </w:r>
      <w:bookmarkEnd w:id="191"/>
    </w:p>
    <w:p w14:paraId="36A01FFA" w14:textId="145A7AD6" w:rsidR="007C3FBF" w:rsidRPr="007C3FBF" w:rsidRDefault="007C3FBF" w:rsidP="007C3FBF">
      <w:pPr>
        <w:pStyle w:val="ELO-Flietext"/>
      </w:pPr>
      <w:r>
        <w:t>Hier ist ein aktueller Stand zu den Typen bezüglich der Indexserver Aspekte.</w:t>
      </w:r>
    </w:p>
    <w:p w14:paraId="287FB1AB" w14:textId="27841271" w:rsidR="007C3FBF" w:rsidRDefault="00DE6C8F" w:rsidP="007C3FBF">
      <w:pPr>
        <w:pStyle w:val="ELO-Flietext"/>
      </w:pPr>
      <w:r>
        <w:object w:dxaOrig="1287" w:dyaOrig="832" w14:anchorId="1B4E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42pt" o:ole="">
            <v:imagedata r:id="rId9" o:title=""/>
          </v:shape>
          <o:OLEObject Type="Embed" ProgID="Package" ShapeID="_x0000_i1025" DrawAspect="Icon" ObjectID="_1693989887" r:id="rId10"/>
        </w:object>
      </w:r>
    </w:p>
    <w:p w14:paraId="4EF06477" w14:textId="5667FF71" w:rsidR="006F5182" w:rsidRDefault="006F5182" w:rsidP="007C3FBF">
      <w:pPr>
        <w:pStyle w:val="ELO-Flietext"/>
      </w:pPr>
      <w:r>
        <w:t>Feedback Feldtypen 24.08.2020</w:t>
      </w:r>
    </w:p>
    <w:p w14:paraId="04360C03" w14:textId="77777777" w:rsidR="006F5182" w:rsidRDefault="006F5182" w:rsidP="006F5182">
      <w:pPr>
        <w:rPr>
          <w:b/>
          <w:bCs/>
          <w:color w:val="000000"/>
        </w:rPr>
      </w:pPr>
      <w:r>
        <w:rPr>
          <w:b/>
          <w:bCs/>
          <w:color w:val="000000"/>
        </w:rPr>
        <w:t>URL</w:t>
      </w:r>
    </w:p>
    <w:p w14:paraId="498B5095" w14:textId="77777777" w:rsidR="006F5182" w:rsidRDefault="006F5182" w:rsidP="006F5182">
      <w:pPr>
        <w:pStyle w:val="Listenabsatz"/>
        <w:numPr>
          <w:ilvl w:val="0"/>
          <w:numId w:val="20"/>
        </w:numPr>
        <w:spacing w:after="0" w:line="240" w:lineRule="auto"/>
        <w:contextualSpacing w:val="0"/>
        <w:rPr>
          <w:rFonts w:eastAsia="Times New Roman"/>
          <w:color w:val="000000"/>
        </w:rPr>
      </w:pPr>
      <w:r>
        <w:rPr>
          <w:rFonts w:eastAsia="Times New Roman"/>
          <w:color w:val="000000"/>
        </w:rPr>
        <w:t xml:space="preserve">Prüfung scheint nicht vollständig. </w:t>
      </w:r>
    </w:p>
    <w:p w14:paraId="36C913DF" w14:textId="5D573218" w:rsidR="006F5182" w:rsidRDefault="006F5182" w:rsidP="006F5182">
      <w:pPr>
        <w:pStyle w:val="Listenabsatz"/>
        <w:numPr>
          <w:ilvl w:val="0"/>
          <w:numId w:val="20"/>
        </w:numPr>
        <w:spacing w:after="0" w:line="240" w:lineRule="auto"/>
        <w:contextualSpacing w:val="0"/>
        <w:rPr>
          <w:rFonts w:eastAsia="Times New Roman"/>
          <w:color w:val="000000"/>
        </w:rPr>
      </w:pPr>
      <w:r>
        <w:rPr>
          <w:rFonts w:eastAsia="Times New Roman"/>
          <w:color w:val="000000"/>
        </w:rPr>
        <w:t xml:space="preserve">Wie wird die Prüfung gemacht? </w:t>
      </w:r>
    </w:p>
    <w:p w14:paraId="457A8437" w14:textId="77777777" w:rsidR="006F5182" w:rsidRPr="006F5182" w:rsidRDefault="006F5182" w:rsidP="006F5182">
      <w:pPr>
        <w:pStyle w:val="Listenabsatz"/>
        <w:numPr>
          <w:ilvl w:val="1"/>
          <w:numId w:val="20"/>
        </w:numPr>
        <w:rPr>
          <w:rFonts w:ascii="Segoe UI" w:hAnsi="Segoe UI" w:cs="Segoe UI"/>
          <w:sz w:val="21"/>
          <w:szCs w:val="21"/>
        </w:rPr>
      </w:pPr>
      <w:r w:rsidRPr="006F5182">
        <w:rPr>
          <w:color w:val="000000"/>
        </w:rPr>
        <w:t xml:space="preserve">Der RegExp ist: </w:t>
      </w:r>
      <w:r w:rsidRPr="006F5182">
        <w:rPr>
          <w:rFonts w:ascii="Segoe UI" w:hAnsi="Segoe UI" w:cs="Segoe UI"/>
          <w:sz w:val="21"/>
          <w:szCs w:val="21"/>
        </w:rPr>
        <w:t>/</w:t>
      </w:r>
      <w:r w:rsidRPr="006F5182">
        <w:rPr>
          <w:rFonts w:ascii="Courier New" w:hAnsi="Courier New" w:cs="Courier New"/>
          <w:sz w:val="20"/>
          <w:szCs w:val="20"/>
        </w:rPr>
        <w:t>^((https?)|(elodms)|(ftp)):\/\/(www\\.)?[-a-zA-Z0-9@:%_+.~#?&amp;/=]+/</w:t>
      </w:r>
    </w:p>
    <w:p w14:paraId="7529B894" w14:textId="77777777" w:rsidR="006F5182" w:rsidRDefault="006F5182" w:rsidP="006F5182">
      <w:pPr>
        <w:pStyle w:val="Listenabsatz"/>
        <w:spacing w:after="0" w:line="240" w:lineRule="auto"/>
        <w:ind w:left="1440"/>
        <w:contextualSpacing w:val="0"/>
        <w:rPr>
          <w:rFonts w:eastAsia="Times New Roman"/>
          <w:color w:val="000000"/>
        </w:rPr>
      </w:pPr>
    </w:p>
    <w:p w14:paraId="2877930D" w14:textId="15CB6407" w:rsidR="006F5182" w:rsidRPr="006F5182" w:rsidRDefault="006F5182" w:rsidP="006F5182">
      <w:pPr>
        <w:pStyle w:val="Listenabsatz"/>
        <w:numPr>
          <w:ilvl w:val="0"/>
          <w:numId w:val="20"/>
        </w:numPr>
        <w:spacing w:after="0" w:line="240" w:lineRule="auto"/>
        <w:contextualSpacing w:val="0"/>
        <w:rPr>
          <w:rFonts w:eastAsia="Times New Roman"/>
          <w:color w:val="000000"/>
          <w:highlight w:val="green"/>
        </w:rPr>
      </w:pPr>
      <w:r w:rsidRPr="006F5182">
        <w:rPr>
          <w:rFonts w:eastAsia="Times New Roman"/>
          <w:color w:val="000000"/>
          <w:highlight w:val="green"/>
        </w:rPr>
        <w:t>Sinnvoll wäre ein editierbarer RegEx.</w:t>
      </w:r>
    </w:p>
    <w:p w14:paraId="60C4E80F" w14:textId="44EA79EF" w:rsidR="006F5182" w:rsidRDefault="006F5182" w:rsidP="006F5182">
      <w:pPr>
        <w:spacing w:after="0" w:line="240" w:lineRule="auto"/>
        <w:ind w:left="720"/>
        <w:rPr>
          <w:rFonts w:eastAsia="Times New Roman"/>
          <w:color w:val="000000"/>
        </w:rPr>
      </w:pPr>
      <w:r w:rsidRPr="006F5182">
        <w:rPr>
          <w:rFonts w:eastAsia="Times New Roman"/>
          <w:color w:val="000000"/>
          <w:highlight w:val="green"/>
        </w:rPr>
        <w:t>Done</w:t>
      </w:r>
    </w:p>
    <w:p w14:paraId="6973BD75" w14:textId="5928488E" w:rsidR="006F5182" w:rsidRDefault="006F5182" w:rsidP="006F5182">
      <w:pPr>
        <w:spacing w:after="0" w:line="240" w:lineRule="auto"/>
        <w:rPr>
          <w:rFonts w:eastAsia="Times New Roman"/>
          <w:color w:val="000000"/>
        </w:rPr>
      </w:pPr>
    </w:p>
    <w:p w14:paraId="79745556" w14:textId="77777777" w:rsidR="006F5182" w:rsidRPr="006F5182" w:rsidRDefault="006F5182" w:rsidP="006F5182">
      <w:pPr>
        <w:spacing w:after="0" w:line="240" w:lineRule="auto"/>
        <w:rPr>
          <w:rFonts w:eastAsia="Times New Roman"/>
          <w:color w:val="000000"/>
        </w:rPr>
      </w:pPr>
    </w:p>
    <w:p w14:paraId="0E5129E6" w14:textId="1F6B87D3" w:rsidR="006F5182" w:rsidRDefault="006F5182" w:rsidP="006F5182">
      <w:pPr>
        <w:pStyle w:val="Listenabsatz"/>
        <w:numPr>
          <w:ilvl w:val="0"/>
          <w:numId w:val="20"/>
        </w:numPr>
        <w:spacing w:after="0" w:line="240" w:lineRule="auto"/>
        <w:contextualSpacing w:val="0"/>
        <w:rPr>
          <w:rFonts w:eastAsia="Times New Roman"/>
          <w:color w:val="000000"/>
        </w:rPr>
      </w:pPr>
      <w:r>
        <w:rPr>
          <w:rFonts w:eastAsia="Times New Roman"/>
          <w:color w:val="000000"/>
        </w:rPr>
        <w:t>Eingegebene URL sollte anklickbar sein -&gt; In Browser öffnen</w:t>
      </w:r>
    </w:p>
    <w:p w14:paraId="751EAE5A" w14:textId="7674AEF3" w:rsidR="006F5182" w:rsidRPr="006F5182" w:rsidRDefault="006F5182" w:rsidP="006F5182">
      <w:pPr>
        <w:pStyle w:val="Listenabsatz"/>
        <w:numPr>
          <w:ilvl w:val="1"/>
          <w:numId w:val="20"/>
        </w:numPr>
        <w:rPr>
          <w:color w:val="000000"/>
        </w:rPr>
      </w:pPr>
      <w:r w:rsidRPr="006F5182">
        <w:rPr>
          <w:color w:val="000000"/>
        </w:rPr>
        <w:t>Das ist nicht so einfachg, da es sich um ein Eingabefeld handelt, wenn man es anklickt will man ja den Wert editieren, nicht dem Link folgen. Man könnte rechts einen Button machen, der dann dem Link folgt oder einen Button der das Feld erst erditierbar macht, aber irgendwie muss man beide Fälle unterscheiden.</w:t>
      </w:r>
    </w:p>
    <w:p w14:paraId="5AC11DAB" w14:textId="77777777" w:rsidR="006F5182" w:rsidRDefault="006F5182" w:rsidP="006F5182">
      <w:pPr>
        <w:rPr>
          <w:rFonts w:eastAsiaTheme="minorHAnsi"/>
          <w:color w:val="000000"/>
        </w:rPr>
      </w:pPr>
    </w:p>
    <w:p w14:paraId="3D9BFD0B" w14:textId="77777777" w:rsidR="006F5182" w:rsidRDefault="006F5182" w:rsidP="006F5182">
      <w:pPr>
        <w:rPr>
          <w:b/>
          <w:bCs/>
          <w:color w:val="000000"/>
        </w:rPr>
      </w:pPr>
      <w:r>
        <w:rPr>
          <w:b/>
          <w:bCs/>
          <w:color w:val="000000"/>
        </w:rPr>
        <w:t>Tel</w:t>
      </w:r>
    </w:p>
    <w:p w14:paraId="656A47A6" w14:textId="77777777" w:rsidR="006F5182" w:rsidRDefault="006F5182" w:rsidP="006F5182">
      <w:pPr>
        <w:pStyle w:val="Listenabsatz"/>
        <w:numPr>
          <w:ilvl w:val="0"/>
          <w:numId w:val="20"/>
        </w:numPr>
        <w:spacing w:after="0" w:line="240" w:lineRule="auto"/>
        <w:contextualSpacing w:val="0"/>
        <w:rPr>
          <w:rFonts w:eastAsia="Times New Roman"/>
          <w:color w:val="000000"/>
        </w:rPr>
      </w:pPr>
      <w:r>
        <w:rPr>
          <w:rFonts w:eastAsia="Times New Roman"/>
          <w:color w:val="000000"/>
        </w:rPr>
        <w:t xml:space="preserve">Gängige Telefonnummern werden nicht akzeptiert. Was wird da geprüft? </w:t>
      </w:r>
    </w:p>
    <w:p w14:paraId="7EE6057A" w14:textId="23676BED" w:rsidR="006F5182" w:rsidRPr="006F5182" w:rsidRDefault="006F5182" w:rsidP="006F5182">
      <w:pPr>
        <w:pStyle w:val="Listenabsatz"/>
        <w:numPr>
          <w:ilvl w:val="1"/>
          <w:numId w:val="20"/>
        </w:numPr>
        <w:rPr>
          <w:color w:val="000000"/>
        </w:rPr>
      </w:pPr>
      <w:r w:rsidRPr="006F5182">
        <w:rPr>
          <w:color w:val="000000"/>
        </w:rPr>
        <w:t>^\[0-9]{1,3}\.[0-9]{4,14}(?:x.+)?$</w:t>
      </w:r>
    </w:p>
    <w:p w14:paraId="24475342" w14:textId="152A109F" w:rsidR="006F5182" w:rsidRPr="006F5182" w:rsidRDefault="006F5182" w:rsidP="006F5182">
      <w:pPr>
        <w:pStyle w:val="Listenabsatz"/>
        <w:numPr>
          <w:ilvl w:val="0"/>
          <w:numId w:val="20"/>
        </w:numPr>
        <w:spacing w:after="0" w:line="240" w:lineRule="auto"/>
        <w:contextualSpacing w:val="0"/>
        <w:rPr>
          <w:rFonts w:eastAsia="Times New Roman"/>
          <w:color w:val="000000"/>
          <w:highlight w:val="green"/>
        </w:rPr>
      </w:pPr>
      <w:r w:rsidRPr="006F5182">
        <w:rPr>
          <w:rFonts w:eastAsia="Times New Roman"/>
          <w:color w:val="000000"/>
          <w:highlight w:val="green"/>
        </w:rPr>
        <w:t>Sinnvoll wäre ein editierbarer RegEx.</w:t>
      </w:r>
    </w:p>
    <w:p w14:paraId="09CC4DE0" w14:textId="3BAA55EA" w:rsidR="006F5182" w:rsidRPr="006F5182" w:rsidRDefault="006F5182" w:rsidP="006F5182">
      <w:pPr>
        <w:pStyle w:val="Listenabsatz"/>
        <w:numPr>
          <w:ilvl w:val="1"/>
          <w:numId w:val="20"/>
        </w:numPr>
        <w:spacing w:after="0" w:line="240" w:lineRule="auto"/>
        <w:contextualSpacing w:val="0"/>
        <w:rPr>
          <w:rFonts w:eastAsia="Times New Roman"/>
          <w:color w:val="000000"/>
          <w:highlight w:val="green"/>
        </w:rPr>
      </w:pPr>
      <w:r w:rsidRPr="006F5182">
        <w:rPr>
          <w:rFonts w:eastAsia="Times New Roman"/>
          <w:color w:val="000000"/>
          <w:highlight w:val="green"/>
        </w:rPr>
        <w:t>done</w:t>
      </w:r>
    </w:p>
    <w:p w14:paraId="5F51D0A9" w14:textId="77777777" w:rsidR="006F5182" w:rsidRDefault="006F5182" w:rsidP="006F5182">
      <w:pPr>
        <w:rPr>
          <w:rFonts w:eastAsiaTheme="minorHAnsi"/>
          <w:color w:val="000000"/>
        </w:rPr>
      </w:pPr>
    </w:p>
    <w:p w14:paraId="60BEBA62" w14:textId="77777777" w:rsidR="006F5182" w:rsidRDefault="006F5182" w:rsidP="006F5182">
      <w:pPr>
        <w:rPr>
          <w:b/>
          <w:bCs/>
          <w:color w:val="000000"/>
        </w:rPr>
      </w:pPr>
      <w:r>
        <w:rPr>
          <w:b/>
          <w:bCs/>
          <w:color w:val="000000"/>
        </w:rPr>
        <w:t>Mail</w:t>
      </w:r>
    </w:p>
    <w:p w14:paraId="66C59711" w14:textId="77777777" w:rsidR="006F5182" w:rsidRPr="006F5182" w:rsidRDefault="006F5182" w:rsidP="006F5182">
      <w:pPr>
        <w:pStyle w:val="Listenabsatz"/>
        <w:numPr>
          <w:ilvl w:val="0"/>
          <w:numId w:val="20"/>
        </w:numPr>
        <w:spacing w:after="0" w:line="240" w:lineRule="auto"/>
        <w:contextualSpacing w:val="0"/>
        <w:rPr>
          <w:rFonts w:eastAsia="Times New Roman"/>
          <w:color w:val="000000"/>
          <w:highlight w:val="green"/>
        </w:rPr>
      </w:pPr>
      <w:r w:rsidRPr="006F5182">
        <w:rPr>
          <w:rFonts w:eastAsia="Times New Roman"/>
          <w:color w:val="000000"/>
          <w:highlight w:val="green"/>
        </w:rPr>
        <w:t xml:space="preserve">Prüfung scheint ok. </w:t>
      </w:r>
    </w:p>
    <w:p w14:paraId="10013D63" w14:textId="25A4A946" w:rsidR="006F5182" w:rsidRPr="006F5182" w:rsidRDefault="006F5182" w:rsidP="006F5182">
      <w:pPr>
        <w:pStyle w:val="Listenabsatz"/>
        <w:numPr>
          <w:ilvl w:val="0"/>
          <w:numId w:val="20"/>
        </w:numPr>
        <w:spacing w:after="0" w:line="240" w:lineRule="auto"/>
        <w:contextualSpacing w:val="0"/>
        <w:rPr>
          <w:rFonts w:eastAsia="Times New Roman"/>
          <w:color w:val="000000"/>
          <w:highlight w:val="green"/>
        </w:rPr>
      </w:pPr>
      <w:r w:rsidRPr="006F5182">
        <w:rPr>
          <w:rFonts w:eastAsia="Times New Roman"/>
          <w:color w:val="000000"/>
          <w:highlight w:val="green"/>
        </w:rPr>
        <w:t>Anpassbarkeit ist zu diskutieren.</w:t>
      </w:r>
    </w:p>
    <w:p w14:paraId="38FEA57E" w14:textId="7A0CDC6F" w:rsidR="006F5182" w:rsidRPr="006F5182" w:rsidRDefault="006F5182" w:rsidP="006F5182">
      <w:pPr>
        <w:pStyle w:val="Listenabsatz"/>
        <w:numPr>
          <w:ilvl w:val="1"/>
          <w:numId w:val="20"/>
        </w:numPr>
        <w:spacing w:after="0" w:line="240" w:lineRule="auto"/>
        <w:contextualSpacing w:val="0"/>
        <w:rPr>
          <w:rFonts w:eastAsia="Times New Roman"/>
          <w:color w:val="000000"/>
          <w:highlight w:val="green"/>
        </w:rPr>
      </w:pPr>
      <w:r w:rsidRPr="006F5182">
        <w:rPr>
          <w:rFonts w:eastAsia="Times New Roman"/>
          <w:color w:val="000000"/>
          <w:highlight w:val="green"/>
        </w:rPr>
        <w:t>done</w:t>
      </w:r>
    </w:p>
    <w:p w14:paraId="4DD58562" w14:textId="77777777" w:rsidR="006F5182" w:rsidRDefault="006F5182" w:rsidP="006F5182">
      <w:pPr>
        <w:pStyle w:val="Listenabsatz"/>
        <w:spacing w:after="0" w:line="240" w:lineRule="auto"/>
        <w:contextualSpacing w:val="0"/>
        <w:rPr>
          <w:rFonts w:eastAsia="Times New Roman"/>
          <w:color w:val="000000"/>
        </w:rPr>
      </w:pPr>
    </w:p>
    <w:p w14:paraId="1A9CB524" w14:textId="71E485C2" w:rsidR="006F5182" w:rsidRDefault="006F5182" w:rsidP="006F5182">
      <w:pPr>
        <w:pStyle w:val="Listenabsatz"/>
        <w:numPr>
          <w:ilvl w:val="0"/>
          <w:numId w:val="20"/>
        </w:numPr>
        <w:spacing w:after="0" w:line="240" w:lineRule="auto"/>
        <w:contextualSpacing w:val="0"/>
        <w:rPr>
          <w:rFonts w:eastAsia="Times New Roman"/>
          <w:color w:val="000000"/>
        </w:rPr>
      </w:pPr>
      <w:r>
        <w:rPr>
          <w:rFonts w:eastAsia="Times New Roman"/>
          <w:color w:val="000000"/>
        </w:rPr>
        <w:t>Eingegebene E-Mail sollte anklickbar sein -&gt; Mailto-Link öffnen</w:t>
      </w:r>
    </w:p>
    <w:p w14:paraId="66EC5045" w14:textId="72730E46" w:rsidR="006F5182" w:rsidRDefault="006F5182" w:rsidP="006F5182">
      <w:pPr>
        <w:pStyle w:val="Listenabsatz"/>
        <w:numPr>
          <w:ilvl w:val="1"/>
          <w:numId w:val="20"/>
        </w:numPr>
        <w:spacing w:after="0" w:line="240" w:lineRule="auto"/>
        <w:contextualSpacing w:val="0"/>
        <w:rPr>
          <w:rFonts w:eastAsia="Times New Roman"/>
          <w:color w:val="000000"/>
        </w:rPr>
      </w:pPr>
      <w:r>
        <w:rPr>
          <w:rFonts w:eastAsia="Times New Roman"/>
          <w:color w:val="000000"/>
        </w:rPr>
        <w:t>Siehe Url</w:t>
      </w:r>
    </w:p>
    <w:p w14:paraId="08DDE612" w14:textId="77777777" w:rsidR="006F5182" w:rsidRDefault="006F5182" w:rsidP="006F5182">
      <w:pPr>
        <w:rPr>
          <w:rFonts w:eastAsiaTheme="minorHAnsi"/>
          <w:color w:val="000000"/>
        </w:rPr>
      </w:pPr>
    </w:p>
    <w:p w14:paraId="43CFF8A9" w14:textId="749C983E" w:rsidR="006F5182" w:rsidRDefault="006F5182" w:rsidP="006F5182">
      <w:pPr>
        <w:rPr>
          <w:color w:val="000000"/>
        </w:rPr>
      </w:pPr>
      <w:r w:rsidRPr="006F5182">
        <w:rPr>
          <w:b/>
          <w:bCs/>
          <w:color w:val="000000"/>
          <w:highlight w:val="green"/>
        </w:rPr>
        <w:t>Integer, Boolean</w:t>
      </w:r>
      <w:r w:rsidRPr="006F5182">
        <w:rPr>
          <w:color w:val="000000"/>
          <w:highlight w:val="green"/>
        </w:rPr>
        <w:t xml:space="preserve"> – sehen ok aus</w:t>
      </w:r>
    </w:p>
    <w:p w14:paraId="36898041" w14:textId="607DC076" w:rsidR="006F5182" w:rsidRDefault="006F5182" w:rsidP="006F5182">
      <w:pPr>
        <w:pStyle w:val="Listenabsatz"/>
        <w:numPr>
          <w:ilvl w:val="0"/>
          <w:numId w:val="24"/>
        </w:numPr>
        <w:rPr>
          <w:color w:val="000000"/>
          <w:highlight w:val="yellow"/>
        </w:rPr>
      </w:pPr>
      <w:r w:rsidRPr="006F5182">
        <w:rPr>
          <w:color w:val="000000"/>
          <w:highlight w:val="yellow"/>
        </w:rPr>
        <w:lastRenderedPageBreak/>
        <w:t>Sollen negative Zahlen bei Integer Feldern möglich sein?</w:t>
      </w:r>
    </w:p>
    <w:p w14:paraId="534D5990" w14:textId="7127EA6F" w:rsidR="00035EC1" w:rsidRPr="006F5182" w:rsidRDefault="00035EC1" w:rsidP="00035EC1">
      <w:pPr>
        <w:pStyle w:val="Listenabsatz"/>
        <w:numPr>
          <w:ilvl w:val="1"/>
          <w:numId w:val="24"/>
        </w:numPr>
        <w:rPr>
          <w:color w:val="000000"/>
          <w:highlight w:val="yellow"/>
        </w:rPr>
      </w:pPr>
      <w:r>
        <w:rPr>
          <w:color w:val="000000"/>
          <w:highlight w:val="yellow"/>
        </w:rPr>
        <w:t>Aktuell nicht</w:t>
      </w:r>
    </w:p>
    <w:p w14:paraId="1C83471C" w14:textId="77777777" w:rsidR="006F5182" w:rsidRDefault="006F5182" w:rsidP="006F5182">
      <w:pPr>
        <w:rPr>
          <w:color w:val="000000"/>
        </w:rPr>
      </w:pPr>
    </w:p>
    <w:p w14:paraId="734BBD3C" w14:textId="77777777" w:rsidR="006F5182" w:rsidRDefault="006F5182" w:rsidP="006F5182">
      <w:pPr>
        <w:rPr>
          <w:color w:val="000000"/>
        </w:rPr>
      </w:pPr>
      <w:r>
        <w:rPr>
          <w:b/>
          <w:bCs/>
          <w:color w:val="000000"/>
        </w:rPr>
        <w:t>Number</w:t>
      </w:r>
      <w:r>
        <w:rPr>
          <w:color w:val="000000"/>
        </w:rPr>
        <w:t xml:space="preserve"> / Fließkomma:</w:t>
      </w:r>
    </w:p>
    <w:p w14:paraId="3BA78C40" w14:textId="77777777" w:rsidR="006F5182" w:rsidRPr="00035EC1" w:rsidRDefault="006F5182" w:rsidP="006F5182">
      <w:pPr>
        <w:pStyle w:val="Listenabsatz"/>
        <w:numPr>
          <w:ilvl w:val="0"/>
          <w:numId w:val="21"/>
        </w:numPr>
        <w:spacing w:after="0" w:line="240" w:lineRule="auto"/>
        <w:contextualSpacing w:val="0"/>
        <w:rPr>
          <w:rFonts w:eastAsia="Times New Roman"/>
          <w:color w:val="000000"/>
          <w:highlight w:val="green"/>
        </w:rPr>
      </w:pPr>
      <w:r w:rsidRPr="00035EC1">
        <w:rPr>
          <w:rFonts w:eastAsia="Times New Roman"/>
          <w:color w:val="000000"/>
          <w:highlight w:val="green"/>
        </w:rPr>
        <w:t>Negative Zahlen als Minimum geben Fehlermeldung, sollten aber möglich sein</w:t>
      </w:r>
    </w:p>
    <w:p w14:paraId="25BC4AFE" w14:textId="6740DB33" w:rsidR="006F5182" w:rsidRPr="00035EC1" w:rsidRDefault="006F5182" w:rsidP="006F5182">
      <w:pPr>
        <w:pStyle w:val="Listenabsatz"/>
        <w:rPr>
          <w:rFonts w:eastAsiaTheme="minorHAnsi"/>
          <w:color w:val="000000"/>
          <w:highlight w:val="green"/>
        </w:rPr>
      </w:pPr>
      <w:r w:rsidRPr="00035EC1">
        <w:rPr>
          <w:noProof/>
          <w:highlight w:val="green"/>
        </w:rPr>
        <w:drawing>
          <wp:inline distT="0" distB="0" distL="0" distR="0" wp14:anchorId="6E6DC546" wp14:editId="01FCD1D0">
            <wp:extent cx="5334000" cy="5715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334000" cy="571500"/>
                    </a:xfrm>
                    <a:prstGeom prst="rect">
                      <a:avLst/>
                    </a:prstGeom>
                    <a:noFill/>
                    <a:ln>
                      <a:noFill/>
                    </a:ln>
                  </pic:spPr>
                </pic:pic>
              </a:graphicData>
            </a:graphic>
          </wp:inline>
        </w:drawing>
      </w:r>
    </w:p>
    <w:p w14:paraId="3E261A54" w14:textId="4DCE4E65" w:rsidR="00035EC1" w:rsidRPr="00035EC1" w:rsidRDefault="00035EC1" w:rsidP="00035EC1">
      <w:pPr>
        <w:pStyle w:val="Listenabsatz"/>
        <w:numPr>
          <w:ilvl w:val="1"/>
          <w:numId w:val="21"/>
        </w:numPr>
        <w:rPr>
          <w:rFonts w:eastAsiaTheme="minorHAnsi"/>
          <w:color w:val="000000"/>
          <w:highlight w:val="green"/>
        </w:rPr>
      </w:pPr>
      <w:r w:rsidRPr="00035EC1">
        <w:rPr>
          <w:rFonts w:eastAsiaTheme="minorHAnsi"/>
          <w:color w:val="000000"/>
          <w:highlight w:val="green"/>
        </w:rPr>
        <w:t>done</w:t>
      </w:r>
    </w:p>
    <w:p w14:paraId="4395C0A6" w14:textId="7C637F8A" w:rsidR="006F5182" w:rsidRDefault="006F5182" w:rsidP="006F5182">
      <w:pPr>
        <w:pStyle w:val="Listenabsatz"/>
        <w:numPr>
          <w:ilvl w:val="0"/>
          <w:numId w:val="21"/>
        </w:numPr>
        <w:spacing w:after="0" w:line="240" w:lineRule="auto"/>
        <w:contextualSpacing w:val="0"/>
        <w:rPr>
          <w:rFonts w:eastAsia="Times New Roman"/>
          <w:color w:val="000000"/>
        </w:rPr>
      </w:pPr>
      <w:r>
        <w:rPr>
          <w:rFonts w:eastAsia="Times New Roman"/>
          <w:color w:val="000000"/>
        </w:rPr>
        <w:t>Einstellbarkeit von Dezimal- und Tausenderzeichen fehlt noch</w:t>
      </w:r>
    </w:p>
    <w:p w14:paraId="48C691F4" w14:textId="77777777" w:rsidR="00035EC1" w:rsidRPr="00035EC1" w:rsidRDefault="00035EC1" w:rsidP="00035EC1">
      <w:pPr>
        <w:pStyle w:val="Listenabsatz"/>
        <w:numPr>
          <w:ilvl w:val="1"/>
          <w:numId w:val="21"/>
        </w:numPr>
        <w:rPr>
          <w:color w:val="000000"/>
        </w:rPr>
      </w:pPr>
      <w:r w:rsidRPr="00035EC1">
        <w:rPr>
          <w:color w:val="000000"/>
        </w:rPr>
        <w:t>Hier ist die Frage woher diese Einstellung kommt (fest aus Sprachdatei, JavaClient Konfig oder der Formular Konfig?)</w:t>
      </w:r>
    </w:p>
    <w:p w14:paraId="1020D95B" w14:textId="77777777" w:rsidR="00035EC1" w:rsidRDefault="00035EC1" w:rsidP="00035EC1">
      <w:pPr>
        <w:pStyle w:val="Listenabsatz"/>
        <w:spacing w:after="0" w:line="240" w:lineRule="auto"/>
        <w:contextualSpacing w:val="0"/>
        <w:rPr>
          <w:rFonts w:eastAsia="Times New Roman"/>
          <w:color w:val="000000"/>
        </w:rPr>
      </w:pPr>
    </w:p>
    <w:p w14:paraId="630C79FE" w14:textId="3D1129A3" w:rsidR="006F5182" w:rsidRDefault="006F5182" w:rsidP="006F5182">
      <w:pPr>
        <w:pStyle w:val="Listenabsatz"/>
        <w:numPr>
          <w:ilvl w:val="0"/>
          <w:numId w:val="21"/>
        </w:numPr>
        <w:spacing w:after="0" w:line="240" w:lineRule="auto"/>
        <w:contextualSpacing w:val="0"/>
        <w:rPr>
          <w:rFonts w:eastAsia="Times New Roman"/>
          <w:color w:val="000000"/>
        </w:rPr>
      </w:pPr>
      <w:r>
        <w:rPr>
          <w:rFonts w:eastAsia="Times New Roman"/>
          <w:color w:val="000000"/>
        </w:rPr>
        <w:t>Was bedeutet „renderAmount“?</w:t>
      </w:r>
    </w:p>
    <w:p w14:paraId="70B0EF5F" w14:textId="79F2957E" w:rsidR="006F5182" w:rsidRDefault="00035EC1" w:rsidP="00035EC1">
      <w:pPr>
        <w:pStyle w:val="Listenabsatz"/>
        <w:ind w:firstLine="696"/>
        <w:rPr>
          <w:rFonts w:eastAsiaTheme="minorHAnsi"/>
          <w:color w:val="000000"/>
        </w:rPr>
      </w:pPr>
      <w:r w:rsidRPr="00035EC1">
        <w:rPr>
          <w:color w:val="000000"/>
        </w:rPr>
        <w:t>Ist der Hacken gesetzt werden Tausenderseparatoren beim Verlassen des Feldes gesetzt.</w:t>
      </w:r>
    </w:p>
    <w:p w14:paraId="4EDBF125" w14:textId="77777777" w:rsidR="006F5182" w:rsidRDefault="006F5182" w:rsidP="006F5182">
      <w:pPr>
        <w:rPr>
          <w:b/>
          <w:bCs/>
          <w:color w:val="000000"/>
        </w:rPr>
      </w:pPr>
      <w:r>
        <w:rPr>
          <w:b/>
          <w:bCs/>
          <w:color w:val="000000"/>
        </w:rPr>
        <w:t>Date</w:t>
      </w:r>
    </w:p>
    <w:p w14:paraId="66BEE5FD" w14:textId="77777777" w:rsidR="006F5182" w:rsidRPr="00035EC1" w:rsidRDefault="006F5182" w:rsidP="006F5182">
      <w:pPr>
        <w:pStyle w:val="Listenabsatz"/>
        <w:numPr>
          <w:ilvl w:val="0"/>
          <w:numId w:val="22"/>
        </w:numPr>
        <w:spacing w:after="0" w:line="240" w:lineRule="auto"/>
        <w:contextualSpacing w:val="0"/>
        <w:rPr>
          <w:rFonts w:eastAsia="Times New Roman"/>
          <w:color w:val="000000"/>
          <w:highlight w:val="green"/>
        </w:rPr>
      </w:pPr>
      <w:r w:rsidRPr="00035EC1">
        <w:rPr>
          <w:rFonts w:eastAsia="Times New Roman"/>
          <w:color w:val="000000"/>
          <w:highlight w:val="green"/>
        </w:rPr>
        <w:t>DatePicker funktioniert bei mir gar nicht</w:t>
      </w:r>
    </w:p>
    <w:p w14:paraId="448A1B0A" w14:textId="77777777" w:rsidR="006F5182" w:rsidRPr="00035EC1" w:rsidRDefault="006F5182" w:rsidP="006F5182">
      <w:pPr>
        <w:pStyle w:val="Listenabsatz"/>
        <w:numPr>
          <w:ilvl w:val="0"/>
          <w:numId w:val="22"/>
        </w:numPr>
        <w:spacing w:after="0" w:line="240" w:lineRule="auto"/>
        <w:contextualSpacing w:val="0"/>
        <w:rPr>
          <w:rFonts w:eastAsia="Times New Roman"/>
          <w:color w:val="000000"/>
          <w:highlight w:val="green"/>
        </w:rPr>
      </w:pPr>
      <w:r w:rsidRPr="00035EC1">
        <w:rPr>
          <w:rFonts w:eastAsia="Times New Roman"/>
          <w:color w:val="000000"/>
          <w:highlight w:val="green"/>
        </w:rPr>
        <w:t>Bei Eingabe per Hand bleibt Date Picker offen</w:t>
      </w:r>
    </w:p>
    <w:p w14:paraId="013C1957" w14:textId="3481D065" w:rsidR="006F5182" w:rsidRDefault="006F5182" w:rsidP="006F5182">
      <w:pPr>
        <w:pStyle w:val="Listenabsatz"/>
        <w:numPr>
          <w:ilvl w:val="0"/>
          <w:numId w:val="22"/>
        </w:numPr>
        <w:spacing w:after="0" w:line="240" w:lineRule="auto"/>
        <w:contextualSpacing w:val="0"/>
        <w:rPr>
          <w:rFonts w:eastAsia="Times New Roman"/>
          <w:color w:val="000000"/>
        </w:rPr>
      </w:pPr>
      <w:r>
        <w:rPr>
          <w:rFonts w:eastAsia="Times New Roman"/>
          <w:color w:val="000000"/>
        </w:rPr>
        <w:t>Bei Fehleingaben kommt keine Fehlermeldung, es wir einfach nicht übernommen (Datum außerhalb erlaubten Bereich, 30.02.2020, …)</w:t>
      </w:r>
    </w:p>
    <w:p w14:paraId="732482F0" w14:textId="1A5A4FB3" w:rsidR="009B1FCB" w:rsidRPr="009B1FCB" w:rsidRDefault="009B1FCB" w:rsidP="009B1FCB">
      <w:pPr>
        <w:pStyle w:val="Listenabsatz"/>
        <w:numPr>
          <w:ilvl w:val="1"/>
          <w:numId w:val="22"/>
        </w:numPr>
        <w:rPr>
          <w:color w:val="000000"/>
        </w:rPr>
      </w:pPr>
      <w:r w:rsidRPr="009B1FCB">
        <w:rPr>
          <w:color w:val="000000"/>
        </w:rPr>
        <w:t>das ist Buefy verschuldet, wenn eine Eingabe nicht als Datum geparst werden kann, entfernt die Komponente den kompletten Wert beim Verlassen. Wir können das Parsen beeinflussen, aber nicht die Logik was der DatePicker macht, wenn er das Datum nicht erkennt.</w:t>
      </w:r>
    </w:p>
    <w:p w14:paraId="43A91AF7" w14:textId="40114315" w:rsidR="006F5182" w:rsidRDefault="006F5182" w:rsidP="006F5182">
      <w:pPr>
        <w:pStyle w:val="Listenabsatz"/>
        <w:numPr>
          <w:ilvl w:val="0"/>
          <w:numId w:val="22"/>
        </w:numPr>
        <w:spacing w:after="0" w:line="240" w:lineRule="auto"/>
        <w:contextualSpacing w:val="0"/>
        <w:rPr>
          <w:rFonts w:eastAsia="Times New Roman"/>
          <w:color w:val="000000"/>
        </w:rPr>
      </w:pPr>
      <w:r>
        <w:rPr>
          <w:rFonts w:eastAsia="Times New Roman"/>
          <w:color w:val="000000"/>
        </w:rPr>
        <w:t>Konfiguration von Eingabeformanten und Ausgabeformat fehlen noch, derzeit geht nur TT.MM. YYYY</w:t>
      </w:r>
    </w:p>
    <w:p w14:paraId="2D36BFD3" w14:textId="77777777" w:rsidR="009B1FCB" w:rsidRPr="009B1FCB" w:rsidRDefault="009B1FCB" w:rsidP="009B1FCB">
      <w:pPr>
        <w:pStyle w:val="Listenabsatz"/>
        <w:numPr>
          <w:ilvl w:val="1"/>
          <w:numId w:val="22"/>
        </w:numPr>
        <w:rPr>
          <w:color w:val="000000"/>
        </w:rPr>
      </w:pPr>
      <w:r w:rsidRPr="009B1FCB">
        <w:rPr>
          <w:color w:val="000000"/>
        </w:rPr>
        <w:t xml:space="preserve">Auch hier ist die Frage wo das konfiguriert wird (Sprachdatei, aus JavaClient oder im Formular). </w:t>
      </w:r>
    </w:p>
    <w:p w14:paraId="71474336" w14:textId="77777777" w:rsidR="009B1FCB" w:rsidRPr="009B1FCB" w:rsidRDefault="009B1FCB" w:rsidP="009B1FCB">
      <w:pPr>
        <w:spacing w:after="0" w:line="240" w:lineRule="auto"/>
        <w:ind w:left="708"/>
        <w:rPr>
          <w:rFonts w:eastAsia="Times New Roman"/>
          <w:color w:val="000000"/>
        </w:rPr>
      </w:pPr>
    </w:p>
    <w:p w14:paraId="497C509E" w14:textId="77777777" w:rsidR="006F5182" w:rsidRDefault="006F5182" w:rsidP="006F5182">
      <w:pPr>
        <w:rPr>
          <w:b/>
          <w:bCs/>
          <w:color w:val="000000"/>
        </w:rPr>
      </w:pPr>
      <w:r>
        <w:rPr>
          <w:b/>
          <w:bCs/>
          <w:color w:val="000000"/>
        </w:rPr>
        <w:t>KWL</w:t>
      </w:r>
    </w:p>
    <w:p w14:paraId="412DA3E7" w14:textId="77777777" w:rsidR="006F5182" w:rsidRDefault="006F5182" w:rsidP="006F5182">
      <w:pPr>
        <w:pStyle w:val="Listenabsatz"/>
        <w:numPr>
          <w:ilvl w:val="0"/>
          <w:numId w:val="23"/>
        </w:numPr>
        <w:spacing w:after="0" w:line="240" w:lineRule="auto"/>
        <w:contextualSpacing w:val="0"/>
        <w:rPr>
          <w:rFonts w:eastAsia="Times New Roman"/>
          <w:color w:val="000000"/>
        </w:rPr>
      </w:pPr>
      <w:r>
        <w:rPr>
          <w:rFonts w:eastAsia="Times New Roman"/>
          <w:color w:val="000000"/>
        </w:rPr>
        <w:t>Wie definiere ich eine Stichwortlist hierfür?</w:t>
      </w:r>
    </w:p>
    <w:p w14:paraId="0EF59AFB" w14:textId="77777777" w:rsidR="006F5182" w:rsidRDefault="006F5182" w:rsidP="006F5182">
      <w:pPr>
        <w:rPr>
          <w:rFonts w:eastAsiaTheme="minorHAnsi"/>
          <w:color w:val="000000"/>
        </w:rPr>
      </w:pPr>
    </w:p>
    <w:p w14:paraId="7F473C49" w14:textId="77777777" w:rsidR="006F5182" w:rsidRDefault="006F5182" w:rsidP="006F5182">
      <w:pPr>
        <w:rPr>
          <w:color w:val="000000"/>
        </w:rPr>
      </w:pPr>
      <w:r>
        <w:rPr>
          <w:b/>
          <w:bCs/>
          <w:color w:val="000000"/>
        </w:rPr>
        <w:t>Folgende Typen fehlen</w:t>
      </w:r>
      <w:r>
        <w:rPr>
          <w:color w:val="000000"/>
        </w:rPr>
        <w:t xml:space="preserve"> noch komplett:</w:t>
      </w:r>
    </w:p>
    <w:p w14:paraId="6AE0CA0F" w14:textId="77777777" w:rsidR="006F5182" w:rsidRDefault="006F5182" w:rsidP="006F5182">
      <w:pPr>
        <w:pStyle w:val="Listenabsatz"/>
        <w:numPr>
          <w:ilvl w:val="0"/>
          <w:numId w:val="21"/>
        </w:numPr>
        <w:spacing w:after="0" w:line="240" w:lineRule="auto"/>
        <w:contextualSpacing w:val="0"/>
        <w:rPr>
          <w:rFonts w:eastAsia="Times New Roman"/>
          <w:color w:val="000000"/>
        </w:rPr>
      </w:pPr>
      <w:r>
        <w:rPr>
          <w:rFonts w:eastAsia="Times New Roman"/>
          <w:color w:val="000000"/>
        </w:rPr>
        <w:t>Benutzer</w:t>
      </w:r>
    </w:p>
    <w:p w14:paraId="4CB47FEF" w14:textId="77777777" w:rsidR="006F5182" w:rsidRDefault="006F5182" w:rsidP="006F5182">
      <w:pPr>
        <w:pStyle w:val="Listenabsatz"/>
        <w:numPr>
          <w:ilvl w:val="0"/>
          <w:numId w:val="21"/>
        </w:numPr>
        <w:spacing w:after="0" w:line="240" w:lineRule="auto"/>
        <w:contextualSpacing w:val="0"/>
        <w:rPr>
          <w:rFonts w:eastAsia="Times New Roman"/>
          <w:color w:val="000000"/>
        </w:rPr>
      </w:pPr>
      <w:r>
        <w:rPr>
          <w:rFonts w:eastAsia="Times New Roman"/>
          <w:color w:val="000000"/>
        </w:rPr>
        <w:t>Relation</w:t>
      </w:r>
    </w:p>
    <w:p w14:paraId="439CCF9D" w14:textId="77777777" w:rsidR="006F5182" w:rsidRDefault="006F5182" w:rsidP="006F5182">
      <w:pPr>
        <w:pStyle w:val="Listenabsatz"/>
        <w:numPr>
          <w:ilvl w:val="0"/>
          <w:numId w:val="21"/>
        </w:numPr>
        <w:spacing w:after="0" w:line="240" w:lineRule="auto"/>
        <w:contextualSpacing w:val="0"/>
        <w:rPr>
          <w:rFonts w:eastAsia="Times New Roman"/>
          <w:color w:val="000000"/>
        </w:rPr>
      </w:pPr>
      <w:r>
        <w:rPr>
          <w:rFonts w:eastAsia="Times New Roman"/>
          <w:color w:val="000000"/>
        </w:rPr>
        <w:t>Große Zahl / Geldbetrag</w:t>
      </w:r>
    </w:p>
    <w:p w14:paraId="6EBF8118" w14:textId="77777777" w:rsidR="006F5182" w:rsidRPr="007C3FBF" w:rsidRDefault="006F5182" w:rsidP="007C3FBF">
      <w:pPr>
        <w:pStyle w:val="ELO-Flietext"/>
      </w:pPr>
    </w:p>
    <w:p w14:paraId="25D15A9D" w14:textId="5618D3AF" w:rsidR="00486ACF" w:rsidRDefault="00486ACF" w:rsidP="00486ACF">
      <w:pPr>
        <w:pStyle w:val="ELO-Ueberschrift-1"/>
      </w:pPr>
      <w:bookmarkStart w:id="192" w:name="_Toc46463153"/>
      <w:r>
        <w:lastRenderedPageBreak/>
        <w:t>Stichwortlisten</w:t>
      </w:r>
      <w:bookmarkEnd w:id="192"/>
    </w:p>
    <w:p w14:paraId="117DC68E" w14:textId="74F85EAC" w:rsidR="00623521" w:rsidRDefault="00623521" w:rsidP="00623521">
      <w:pPr>
        <w:pStyle w:val="ELO-Ueberschrift-2"/>
      </w:pPr>
      <w:bookmarkStart w:id="193" w:name="_Toc46463154"/>
      <w:r>
        <w:t>Statische Stichwortlisten</w:t>
      </w:r>
      <w:bookmarkEnd w:id="193"/>
    </w:p>
    <w:p w14:paraId="7754E411" w14:textId="0CC98D58" w:rsidR="00623521" w:rsidRDefault="00623521" w:rsidP="00623521">
      <w:pPr>
        <w:pStyle w:val="ELO-Ueberschrift-2"/>
      </w:pPr>
      <w:bookmarkStart w:id="194" w:name="_Toc46463155"/>
      <w:r>
        <w:t>Dynamische Stichwortlisten</w:t>
      </w:r>
      <w:bookmarkEnd w:id="194"/>
    </w:p>
    <w:p w14:paraId="2B402B48" w14:textId="4FDE6099" w:rsidR="00623521" w:rsidRDefault="00623521" w:rsidP="00623521">
      <w:pPr>
        <w:pStyle w:val="ELO-Ueberschrift-2"/>
      </w:pPr>
      <w:bookmarkStart w:id="195" w:name="_Toc46463156"/>
      <w:r>
        <w:t>Benutzerlisten</w:t>
      </w:r>
      <w:bookmarkEnd w:id="195"/>
    </w:p>
    <w:p w14:paraId="212CA028" w14:textId="04E3013A" w:rsidR="00623521" w:rsidRDefault="00623521" w:rsidP="00623521">
      <w:pPr>
        <w:pStyle w:val="ELO-Ueberschrift-2"/>
      </w:pPr>
      <w:bookmarkStart w:id="196" w:name="_Toc46463157"/>
      <w:r>
        <w:t>Lokalisierte Listen/Status Listen</w:t>
      </w:r>
      <w:bookmarkEnd w:id="196"/>
    </w:p>
    <w:p w14:paraId="44920039" w14:textId="1EB7F175" w:rsidR="00623521" w:rsidRDefault="00623521" w:rsidP="009F7003">
      <w:pPr>
        <w:pStyle w:val="ELO-Ueberschrift-2"/>
      </w:pPr>
      <w:bookmarkStart w:id="197" w:name="_Toc46463158"/>
      <w:r>
        <w:t>Maskenauswahl</w:t>
      </w:r>
      <w:bookmarkEnd w:id="197"/>
    </w:p>
    <w:p w14:paraId="11B6C96F" w14:textId="63B5A9B8" w:rsidR="009F7003" w:rsidRDefault="009F7003" w:rsidP="009F7003">
      <w:pPr>
        <w:pStyle w:val="ELO-Ueberschrift-1"/>
      </w:pPr>
      <w:bookmarkStart w:id="198" w:name="_Toc46463159"/>
      <w:r>
        <w:lastRenderedPageBreak/>
        <w:t>Formular-Scripting</w:t>
      </w:r>
      <w:bookmarkEnd w:id="198"/>
    </w:p>
    <w:p w14:paraId="4B3CEF0E" w14:textId="55045EF9" w:rsidR="009F7003" w:rsidRDefault="009F7003" w:rsidP="009F7003">
      <w:pPr>
        <w:pStyle w:val="ELO-Flietext"/>
      </w:pPr>
      <w:r>
        <w:t>Im Formular gibt es an verschiedenen Stellen die Möglichkeit</w:t>
      </w:r>
      <w:ins w:id="199" w:author="Hatje, Kai" w:date="2021-07-26T16:17:00Z">
        <w:r w:rsidR="00DE6C8F">
          <w:t>,</w:t>
        </w:r>
      </w:ins>
      <w:r>
        <w:t xml:space="preserve"> durch Scripte individuelle Anpassungen zur Laufzeit vorzunehmen.</w:t>
      </w:r>
    </w:p>
    <w:p w14:paraId="7BFF0189" w14:textId="4B2F8B44" w:rsidR="009F7003" w:rsidRDefault="009F7003" w:rsidP="009F7003">
      <w:pPr>
        <w:pStyle w:val="ELO-Flietext"/>
      </w:pPr>
      <w:r>
        <w:t>Scripte sind dabei erst einmal reine JavaScript</w:t>
      </w:r>
      <w:ins w:id="200" w:author="Hatje, Kai" w:date="2021-07-26T16:17:00Z">
        <w:r w:rsidR="0021799C">
          <w:t>-</w:t>
        </w:r>
      </w:ins>
      <w:del w:id="201" w:author="Hatje, Kai" w:date="2021-07-26T16:17:00Z">
        <w:r w:rsidDel="0021799C">
          <w:delText xml:space="preserve"> </w:delText>
        </w:r>
      </w:del>
      <w:r>
        <w:t>Code</w:t>
      </w:r>
      <w:del w:id="202" w:author="Hatje, Kai" w:date="2021-07-26T16:17:00Z">
        <w:r w:rsidDel="00DE6C8F">
          <w:delText xml:space="preserve"> </w:delText>
        </w:r>
      </w:del>
      <w:ins w:id="203" w:author="Hatje, Kai" w:date="2021-07-26T16:17:00Z">
        <w:r w:rsidR="00DE6C8F">
          <w:t>-</w:t>
        </w:r>
      </w:ins>
      <w:r>
        <w:t xml:space="preserve">Snippets, die als einfache Strings </w:t>
      </w:r>
      <w:r w:rsidR="00091AB1">
        <w:t xml:space="preserve">in </w:t>
      </w:r>
      <w:del w:id="204" w:author="Hatje, Kai" w:date="2021-07-26T16:17:00Z">
        <w:r w:rsidR="00091AB1" w:rsidDel="00DE6C8F">
          <w:delText xml:space="preserve">Json </w:delText>
        </w:r>
      </w:del>
      <w:ins w:id="205" w:author="Hatje, Kai" w:date="2021-07-26T16:17:00Z">
        <w:r w:rsidR="00DE6C8F">
          <w:t>JSON-</w:t>
        </w:r>
      </w:ins>
      <w:r w:rsidR="00091AB1">
        <w:t>Objekte gespeichert werden</w:t>
      </w:r>
      <w:r>
        <w:t>.</w:t>
      </w:r>
    </w:p>
    <w:p w14:paraId="2855C2CC" w14:textId="6F4482CA" w:rsidR="009557B2" w:rsidRDefault="009557B2" w:rsidP="009557B2">
      <w:pPr>
        <w:pStyle w:val="ELO-Ueberschrift-2"/>
      </w:pPr>
      <w:bookmarkStart w:id="206" w:name="_Toc46463160"/>
      <w:r>
        <w:t>Allgemeines</w:t>
      </w:r>
      <w:bookmarkEnd w:id="206"/>
    </w:p>
    <w:p w14:paraId="325A83EF" w14:textId="39575E14" w:rsidR="009557B2" w:rsidRDefault="009557B2" w:rsidP="009557B2">
      <w:pPr>
        <w:pStyle w:val="ELO-Flietext"/>
      </w:pPr>
      <w:r>
        <w:t xml:space="preserve">Innerhalb eines Formulars werden Komponenten über einen apiName identifiziert. Falls diese nicht gesetzt ist, stehen für diese Komponente keine API-Methoden zur </w:t>
      </w:r>
      <w:r w:rsidR="00091AB1">
        <w:t>V</w:t>
      </w:r>
      <w:r>
        <w:t>erfügung (diese werden dann nicht registriert).</w:t>
      </w:r>
    </w:p>
    <w:p w14:paraId="30FB80E5" w14:textId="1CDBF700" w:rsidR="009557B2" w:rsidRDefault="009557B2" w:rsidP="009557B2">
      <w:pPr>
        <w:pStyle w:val="ELO-Flietext"/>
      </w:pPr>
      <w:r>
        <w:t>Eingabefelder verwenden als apiName automatisch</w:t>
      </w:r>
      <w:del w:id="207" w:author="Hatje, Kai" w:date="2021-07-26T16:18:00Z">
        <w:r w:rsidDel="00F00244">
          <w:delText>,</w:delText>
        </w:r>
      </w:del>
      <w:r>
        <w:t xml:space="preserve"> den technischen Namen</w:t>
      </w:r>
      <w:r w:rsidR="008730E3">
        <w:t xml:space="preserve"> „name“, der auch dazu verwendet wird den Feldwert zu speichern.</w:t>
      </w:r>
    </w:p>
    <w:p w14:paraId="1321E5DE" w14:textId="687ABF5C" w:rsidR="008730E3" w:rsidRDefault="00091AB1" w:rsidP="008730E3">
      <w:pPr>
        <w:pStyle w:val="ELO-Ueberschrift-3"/>
      </w:pPr>
      <w:bookmarkStart w:id="208" w:name="_Toc46463161"/>
      <w:r>
        <w:t>Problem:</w:t>
      </w:r>
      <w:r w:rsidR="008730E3">
        <w:t xml:space="preserve"> Mehrere Felder für einen Wert</w:t>
      </w:r>
      <w:bookmarkEnd w:id="208"/>
    </w:p>
    <w:p w14:paraId="03D49359" w14:textId="014CE78B" w:rsidR="008730E3" w:rsidRDefault="008730E3" w:rsidP="008730E3">
      <w:pPr>
        <w:pStyle w:val="ELO-Flietext"/>
      </w:pPr>
      <w:r>
        <w:t>Sind auf einem Formular mehrere Felder</w:t>
      </w:r>
      <w:ins w:id="209" w:author="Hatje, Kai" w:date="2021-07-26T16:19:00Z">
        <w:r w:rsidR="00F00244">
          <w:t>/</w:t>
        </w:r>
      </w:ins>
      <w:del w:id="210" w:author="Hatje, Kai" w:date="2021-07-26T16:19:00Z">
        <w:r w:rsidDel="00F00244">
          <w:delText xml:space="preserve"> (</w:delText>
        </w:r>
      </w:del>
      <w:r>
        <w:t>Komponenten vorhanden, die sich auf den gleichen Wert beziehen, müssen diese mit unterschiedlichen apiNames ausgestattet werden, um diese einzeln per API ansprechen zu können</w:t>
      </w:r>
      <w:ins w:id="211" w:author="Hatje, Kai" w:date="2021-07-26T16:19:00Z">
        <w:r w:rsidR="00F00244">
          <w:t>.</w:t>
        </w:r>
      </w:ins>
      <w:del w:id="212" w:author="Hatje, Kai" w:date="2021-07-26T16:19:00Z">
        <w:r w:rsidDel="00F00244">
          <w:delText>,</w:delText>
        </w:r>
      </w:del>
      <w:r>
        <w:t xml:space="preserve"> </w:t>
      </w:r>
      <w:del w:id="213" w:author="Hatje, Kai" w:date="2021-07-26T16:19:00Z">
        <w:r w:rsidDel="00F00244">
          <w:delText>a</w:delText>
        </w:r>
      </w:del>
      <w:ins w:id="214" w:author="Hatje, Kai" w:date="2021-07-26T16:19:00Z">
        <w:r w:rsidR="00F00244">
          <w:t>A</w:t>
        </w:r>
      </w:ins>
      <w:r>
        <w:t>ktuell überschreibt die Registrierung die API</w:t>
      </w:r>
      <w:ins w:id="215" w:author="Hatje, Kai" w:date="2021-07-26T16:19:00Z">
        <w:r w:rsidR="00F00244">
          <w:t>-</w:t>
        </w:r>
      </w:ins>
      <w:del w:id="216" w:author="Hatje, Kai" w:date="2021-07-26T16:19:00Z">
        <w:r w:rsidDel="00F00244">
          <w:delText xml:space="preserve"> </w:delText>
        </w:r>
      </w:del>
      <w:r>
        <w:t>Methode der vorher registrierten Komponente mit gleichem Namen.</w:t>
      </w:r>
    </w:p>
    <w:p w14:paraId="27D163E6" w14:textId="1C44A13A" w:rsidR="00091AB1" w:rsidRDefault="00091AB1" w:rsidP="00091AB1">
      <w:pPr>
        <w:pStyle w:val="ELO-Ueberschrift-3"/>
      </w:pPr>
      <w:r>
        <w:t>Problem: Namensvergabe durch Aspekte</w:t>
      </w:r>
    </w:p>
    <w:p w14:paraId="0FE9FBED" w14:textId="28F05653" w:rsidR="00091AB1" w:rsidRDefault="00091AB1" w:rsidP="00091AB1">
      <w:pPr>
        <w:pStyle w:val="ELO-Flietext"/>
      </w:pPr>
      <w:r>
        <w:t>Der Fallback zur Identifikation einer Feldkomponente ist der technische Name (</w:t>
      </w:r>
      <w:ins w:id="217" w:author="Hatje, Kai" w:date="2021-07-26T16:19:00Z">
        <w:r w:rsidR="00F00244">
          <w:t>K</w:t>
        </w:r>
      </w:ins>
      <w:del w:id="218" w:author="Hatje, Kai" w:date="2021-07-26T16:19:00Z">
        <w:r w:rsidDel="00F00244">
          <w:delText>k</w:delText>
        </w:r>
      </w:del>
      <w:r>
        <w:t>ey des Wertes). Dieser Key beinhaltet für Aspekte die Aspekt-Relation und den Line-Names.</w:t>
      </w:r>
    </w:p>
    <w:p w14:paraId="663EBBB3" w14:textId="754CFB17" w:rsidR="00091AB1" w:rsidRDefault="00091AB1" w:rsidP="00091AB1">
      <w:pPr>
        <w:pStyle w:val="ELO-Flietext"/>
      </w:pPr>
      <w:r>
        <w:t>Die Aspekt</w:t>
      </w:r>
      <w:del w:id="219" w:author="Hatje, Kai" w:date="2021-07-26T16:19:00Z">
        <w:r w:rsidDel="00F00244">
          <w:delText xml:space="preserve"> </w:delText>
        </w:r>
      </w:del>
      <w:ins w:id="220" w:author="Hatje, Kai" w:date="2021-07-26T16:19:00Z">
        <w:r w:rsidR="00F00244">
          <w:t>-</w:t>
        </w:r>
      </w:ins>
      <w:r>
        <w:t>Relation ist jedoch abhängig</w:t>
      </w:r>
      <w:ins w:id="221" w:author="Hatje, Kai" w:date="2021-07-26T16:19:00Z">
        <w:r w:rsidR="00F00244">
          <w:t xml:space="preserve"> von</w:t>
        </w:r>
      </w:ins>
      <w:r>
        <w:t xml:space="preserve"> der Maske, deshalb kann ein Script nur auf Ebene der Maske definiert werden, da nur </w:t>
      </w:r>
      <w:del w:id="222" w:author="Hatje, Kai" w:date="2021-07-26T16:19:00Z">
        <w:r w:rsidDel="00F00244">
          <w:delText xml:space="preserve">das </w:delText>
        </w:r>
      </w:del>
      <w:ins w:id="223" w:author="Hatje, Kai" w:date="2021-07-26T16:19:00Z">
        <w:r w:rsidR="00F00244">
          <w:t xml:space="preserve">dadurch </w:t>
        </w:r>
      </w:ins>
      <w:r>
        <w:t>die Felder eindeutig benannt sind.</w:t>
      </w:r>
    </w:p>
    <w:p w14:paraId="66CA12A4" w14:textId="59A7CBFC" w:rsidR="00091AB1" w:rsidRPr="00F25F56" w:rsidRDefault="00091AB1" w:rsidP="007255E9">
      <w:pPr>
        <w:pStyle w:val="berschrift9"/>
        <w:rPr>
          <w:rStyle w:val="IntensiveHervorhebung"/>
        </w:rPr>
      </w:pPr>
      <w:r w:rsidRPr="00F25F56">
        <w:rPr>
          <w:rStyle w:val="IntensiveHervorhebung"/>
        </w:rPr>
        <w:t>Idee: Scopes</w:t>
      </w:r>
    </w:p>
    <w:p w14:paraId="154963F5" w14:textId="10205C7E" w:rsidR="00091AB1" w:rsidRDefault="00091AB1" w:rsidP="00091AB1">
      <w:pPr>
        <w:pStyle w:val="ELO-Flietext"/>
      </w:pPr>
      <w:r>
        <w:t>Per Default haben die Scripte als Scope die Maske, d.h. die Scripte werden bezüglich einer Maske gespeichert, alle Formulare, die sich auf die Maske (Formgroup) beziehen bekommen die Scripte ausgeliefert.</w:t>
      </w:r>
    </w:p>
    <w:p w14:paraId="44890884" w14:textId="509CA540" w:rsidR="00091AB1" w:rsidRDefault="00091AB1" w:rsidP="00091AB1">
      <w:pPr>
        <w:pStyle w:val="ELO-Flietext"/>
      </w:pPr>
      <w:r>
        <w:t>Angedacht ist ein weiterer Scope</w:t>
      </w:r>
      <w:del w:id="224" w:author="Hatje, Kai" w:date="2021-07-26T16:19:00Z">
        <w:r w:rsidDel="006665AC">
          <w:delText xml:space="preserve"> </w:delText>
        </w:r>
      </w:del>
      <w:ins w:id="225" w:author="Hatje, Kai" w:date="2021-07-26T16:20:00Z">
        <w:r w:rsidR="006665AC">
          <w:t>-</w:t>
        </w:r>
      </w:ins>
      <w:r>
        <w:t>Aspekt, so dass die Scripte auf Aspekt</w:t>
      </w:r>
      <w:del w:id="226" w:author="Hatje, Kai" w:date="2021-07-26T16:20:00Z">
        <w:r w:rsidDel="006665AC">
          <w:delText xml:space="preserve"> </w:delText>
        </w:r>
      </w:del>
      <w:ins w:id="227" w:author="Hatje, Kai" w:date="2021-07-26T16:20:00Z">
        <w:r w:rsidR="006665AC">
          <w:t>-</w:t>
        </w:r>
      </w:ins>
      <w:r>
        <w:t>Ebene gespeichert werden und nur auf Inhalte des gleichen Aspektes zugreifen können.</w:t>
      </w:r>
    </w:p>
    <w:p w14:paraId="49E6A6F4" w14:textId="18CA41A0" w:rsidR="00091AB1" w:rsidRDefault="00091AB1" w:rsidP="00091AB1">
      <w:pPr>
        <w:pStyle w:val="ELO-Flietext"/>
      </w:pPr>
      <w:r>
        <w:t>TODO: Hier ist noch offen</w:t>
      </w:r>
      <w:ins w:id="228" w:author="Hatje, Kai" w:date="2021-07-26T16:20:00Z">
        <w:r w:rsidR="006665AC">
          <w:t>,</w:t>
        </w:r>
      </w:ins>
      <w:r>
        <w:t xml:space="preserve"> wie genau die Variablen Bezeichnungen</w:t>
      </w:r>
      <w:del w:id="229" w:author="Hatje, Kai" w:date="2021-07-26T16:20:00Z">
        <w:r w:rsidDel="006665AC">
          <w:delText>,</w:delText>
        </w:r>
      </w:del>
      <w:r>
        <w:t xml:space="preserve"> dann auf das ausgelieferte Formular übertragen werden können.</w:t>
      </w:r>
    </w:p>
    <w:p w14:paraId="22E3B132" w14:textId="3F947EEC" w:rsidR="007255E9" w:rsidRDefault="007255E9" w:rsidP="007255E9">
      <w:pPr>
        <w:pStyle w:val="ELO-Ueberschrift-3"/>
      </w:pPr>
      <w:r>
        <w:t>Problem: Sub-Komponenten</w:t>
      </w:r>
    </w:p>
    <w:p w14:paraId="166C8C65" w14:textId="013ECD4B" w:rsidR="009557B2" w:rsidRPr="009557B2" w:rsidRDefault="007255E9" w:rsidP="009557B2">
      <w:pPr>
        <w:pStyle w:val="ELO-Flietext"/>
      </w:pPr>
      <w:r>
        <w:t xml:space="preserve">Eine Komponente besteht aus Label, Input etc. </w:t>
      </w:r>
      <w:ins w:id="230" w:author="Hatje, Kai" w:date="2021-07-26T16:20:00Z">
        <w:r w:rsidR="006665AC">
          <w:t>M</w:t>
        </w:r>
      </w:ins>
      <w:del w:id="231" w:author="Hatje, Kai" w:date="2021-07-26T16:20:00Z">
        <w:r w:rsidDel="006665AC">
          <w:delText>m</w:delText>
        </w:r>
      </w:del>
      <w:r>
        <w:t>öchte man auf eine konkrete Unterkomponente zugreifen (nur das Inputfeld verstecken), dann muss man aktuell per Namenskonvention: apiName + „Input“ darauf zugreifen.</w:t>
      </w:r>
    </w:p>
    <w:p w14:paraId="0F645071" w14:textId="6B22B828" w:rsidR="009F7003" w:rsidRDefault="007255E9" w:rsidP="009F7003">
      <w:pPr>
        <w:pStyle w:val="ELO-Ueberschrift-2"/>
      </w:pPr>
      <w:bookmarkStart w:id="232" w:name="_Toc46463162"/>
      <w:r>
        <w:lastRenderedPageBreak/>
        <w:t>Script Events</w:t>
      </w:r>
      <w:bookmarkEnd w:id="232"/>
      <w:r w:rsidR="00F25F56">
        <w:t xml:space="preserve"> (Felder)</w:t>
      </w:r>
    </w:p>
    <w:p w14:paraId="48C66224" w14:textId="0482C4E7" w:rsidR="007255E9" w:rsidRDefault="007255E9" w:rsidP="007255E9">
      <w:pPr>
        <w:pStyle w:val="ELO-Flietext"/>
      </w:pPr>
      <w:r>
        <w:t>Es gibt verschiedene Typen von Events, die während der Laufzeit eines Formulars ausgeführt werden können.</w:t>
      </w:r>
    </w:p>
    <w:p w14:paraId="27C88492" w14:textId="41D8886A" w:rsidR="007255E9" w:rsidRDefault="007255E9" w:rsidP="007255E9">
      <w:pPr>
        <w:pStyle w:val="ELO-Flietext"/>
      </w:pPr>
      <w:r>
        <w:t xml:space="preserve">Ein Event ist ein </w:t>
      </w:r>
      <w:del w:id="233" w:author="Hatje, Kai" w:date="2021-07-26T16:20:00Z">
        <w:r w:rsidDel="006665AC">
          <w:delText xml:space="preserve">Json </w:delText>
        </w:r>
      </w:del>
      <w:ins w:id="234" w:author="Hatje, Kai" w:date="2021-07-26T16:20:00Z">
        <w:r w:rsidR="006665AC">
          <w:t>JSON-</w:t>
        </w:r>
      </w:ins>
      <w:r>
        <w:t>Objekt, das aus</w:t>
      </w:r>
      <w:ins w:id="235" w:author="Hatje, Kai" w:date="2021-07-26T16:20:00Z">
        <w:r w:rsidR="006665AC">
          <w:t xml:space="preserve"> den</w:t>
        </w:r>
      </w:ins>
      <w:r>
        <w:t xml:space="preserve"> folgenden Eigenschaften besteht:</w:t>
      </w:r>
    </w:p>
    <w:p w14:paraId="659CDE7A" w14:textId="70E37C3F" w:rsidR="007255E9" w:rsidRDefault="007255E9" w:rsidP="007255E9">
      <w:pPr>
        <w:pStyle w:val="ELO-Flietext"/>
        <w:numPr>
          <w:ilvl w:val="0"/>
          <w:numId w:val="25"/>
        </w:numPr>
      </w:pPr>
      <w:r w:rsidRPr="007255E9">
        <w:t>event</w:t>
      </w:r>
      <w:r>
        <w:t>: Name des Events.</w:t>
      </w:r>
    </w:p>
    <w:p w14:paraId="62226855" w14:textId="52DD5F75" w:rsidR="007255E9" w:rsidRDefault="007255E9" w:rsidP="007255E9">
      <w:pPr>
        <w:pStyle w:val="ELO-Flietext"/>
        <w:numPr>
          <w:ilvl w:val="0"/>
          <w:numId w:val="25"/>
        </w:numPr>
      </w:pPr>
      <w:r>
        <w:t>fct: Auszuführender Code.</w:t>
      </w:r>
    </w:p>
    <w:p w14:paraId="11A3E50C" w14:textId="494507CB" w:rsidR="007255E9" w:rsidRDefault="007255E9" w:rsidP="007255E9">
      <w:pPr>
        <w:pStyle w:val="ELO-Flietext"/>
      </w:pPr>
      <w:r>
        <w:t>Je nach Event kommen Felder hinzu oder sind optional.</w:t>
      </w:r>
    </w:p>
    <w:p w14:paraId="2B4DAF37" w14:textId="68B2FF71" w:rsidR="00F95227" w:rsidRDefault="00F95227" w:rsidP="00F95227">
      <w:pPr>
        <w:pStyle w:val="ELO-Ueberschrift-3"/>
      </w:pPr>
      <w:r w:rsidRPr="00F95227">
        <w:t>elo.event.</w:t>
      </w:r>
      <w:r>
        <w:t>Validation</w:t>
      </w:r>
    </w:p>
    <w:p w14:paraId="686270E5" w14:textId="5BFFFE6A" w:rsidR="00DA4A7A" w:rsidRDefault="00DA4A7A" w:rsidP="007255E9">
      <w:pPr>
        <w:pStyle w:val="ELO-Flietext"/>
      </w:pPr>
      <w:r>
        <w:t>Dieses Event wird von Feldern geworfen</w:t>
      </w:r>
      <w:ins w:id="236" w:author="Hatje, Kai" w:date="2021-07-26T16:20:00Z">
        <w:r w:rsidR="006665AC">
          <w:t>,</w:t>
        </w:r>
      </w:ins>
      <w:r>
        <w:t xml:space="preserve"> wenn sich ihr Wert ändert. Das Event beinhaltet zusätzlich folgende Felder:</w:t>
      </w:r>
    </w:p>
    <w:p w14:paraId="409BCCE0" w14:textId="5AA4F8FF" w:rsidR="007255E9" w:rsidRDefault="00DA4A7A" w:rsidP="00DA4A7A">
      <w:pPr>
        <w:pStyle w:val="ELO-Flietext"/>
        <w:numPr>
          <w:ilvl w:val="0"/>
          <w:numId w:val="26"/>
        </w:numPr>
      </w:pPr>
      <w:r>
        <w:t xml:space="preserve">apiNames: </w:t>
      </w:r>
      <w:r w:rsidR="007255E9">
        <w:t xml:space="preserve">Array von Feldern auf die sich das Event bezieht. </w:t>
      </w:r>
      <w:r>
        <w:t>Wenn ein Feld aus der Liste geändert wurde, wird für dieses Feld die Validierung ausgeführt.</w:t>
      </w:r>
    </w:p>
    <w:p w14:paraId="05F1482D" w14:textId="663D90B3" w:rsidR="00DA4A7A" w:rsidRDefault="00DA4A7A" w:rsidP="00DA4A7A">
      <w:pPr>
        <w:pStyle w:val="ELO-Flietext"/>
        <w:numPr>
          <w:ilvl w:val="0"/>
          <w:numId w:val="26"/>
        </w:numPr>
      </w:pPr>
      <w:r>
        <w:t xml:space="preserve">fct: [Optional] Validierungsfunktion, sie muss true zurückliefern, damit das Feld valide ist, anonsten wird es als invalide betrachtet. In diesem </w:t>
      </w:r>
      <w:ins w:id="237" w:author="Hatje, Kai" w:date="2021-07-26T16:21:00Z">
        <w:r w:rsidR="006665AC">
          <w:t>F</w:t>
        </w:r>
      </w:ins>
      <w:del w:id="238" w:author="Hatje, Kai" w:date="2021-07-26T16:21:00Z">
        <w:r w:rsidDel="006665AC">
          <w:delText>f</w:delText>
        </w:r>
      </w:del>
      <w:r>
        <w:t xml:space="preserve">all wird der Rückgabewert als Fehlermeldung </w:t>
      </w:r>
      <w:del w:id="239" w:author="Hatje, Kai" w:date="2021-07-26T16:21:00Z">
        <w:r w:rsidDel="00DD05BF">
          <w:delText xml:space="preserve">betacchtet </w:delText>
        </w:r>
      </w:del>
      <w:ins w:id="240" w:author="Hatje, Kai" w:date="2021-07-26T16:21:00Z">
        <w:r w:rsidR="00DD05BF">
          <w:t xml:space="preserve">betrachtet </w:t>
        </w:r>
      </w:ins>
      <w:r>
        <w:t>und ausgegeben.</w:t>
      </w:r>
    </w:p>
    <w:p w14:paraId="08BED46D" w14:textId="6ECDD93B" w:rsidR="00DA4A7A" w:rsidRDefault="00DA4A7A" w:rsidP="00DA4A7A">
      <w:pPr>
        <w:pStyle w:val="ELO-Flietext"/>
        <w:numPr>
          <w:ilvl w:val="0"/>
          <w:numId w:val="26"/>
        </w:numPr>
      </w:pPr>
      <w:r>
        <w:t>errorMsg: [Optional] Eine Fehlermeldung, die ausgegeben werden soll, wenn die Funktion nicht true zurückliefert, der Rückgabewert wird dann ignoriert.</w:t>
      </w:r>
    </w:p>
    <w:p w14:paraId="6A139C13" w14:textId="74ED1E67" w:rsidR="00DA4A7A" w:rsidRPr="007255E9" w:rsidRDefault="00DA4A7A" w:rsidP="00DA4A7A">
      <w:pPr>
        <w:pStyle w:val="ELO-Flietext"/>
        <w:numPr>
          <w:ilvl w:val="0"/>
          <w:numId w:val="26"/>
        </w:numPr>
      </w:pPr>
      <w:r>
        <w:t xml:space="preserve">triggers: [Optional] Array von Feldnamen, die im Anschluss an dieses Feld ebenfalls validiert werden müssen (nötig um Feldabhängigkeiten zu </w:t>
      </w:r>
      <w:ins w:id="241" w:author="Hatje, Kai" w:date="2021-07-26T16:21:00Z">
        <w:r w:rsidR="006665AC">
          <w:t>v</w:t>
        </w:r>
      </w:ins>
      <w:del w:id="242" w:author="Hatje, Kai" w:date="2021-07-26T16:21:00Z">
        <w:r w:rsidDel="006665AC">
          <w:delText>V</w:delText>
        </w:r>
      </w:del>
      <w:r>
        <w:t>alidieren).</w:t>
      </w:r>
    </w:p>
    <w:p w14:paraId="183C04D5" w14:textId="7EC3414A" w:rsidR="000327FC" w:rsidRDefault="000327FC" w:rsidP="000327FC">
      <w:pPr>
        <w:pStyle w:val="ELO-Flietext"/>
      </w:pPr>
      <w:r>
        <w:t>An die Funktion werden folgende Parameter übergeben:</w:t>
      </w:r>
    </w:p>
    <w:p w14:paraId="3A7E7497" w14:textId="71D8F5EF" w:rsidR="000327FC" w:rsidRDefault="000327FC" w:rsidP="000327FC">
      <w:pPr>
        <w:pStyle w:val="ELO-Flietext"/>
        <w:numPr>
          <w:ilvl w:val="0"/>
          <w:numId w:val="12"/>
        </w:numPr>
      </w:pPr>
      <w:r>
        <w:t>value: Interne Wert (aus dem Eingabestring konvertiert) des Feldes</w:t>
      </w:r>
    </w:p>
    <w:p w14:paraId="204BA644" w14:textId="125A7BF8" w:rsidR="000327FC" w:rsidRDefault="000327FC" w:rsidP="000327FC">
      <w:pPr>
        <w:pStyle w:val="ELO-Flietext"/>
        <w:numPr>
          <w:ilvl w:val="0"/>
          <w:numId w:val="12"/>
        </w:numPr>
      </w:pPr>
      <w:r>
        <w:t>valueStr: String Wert (aktuelle Eingabe) des Feldes</w:t>
      </w:r>
    </w:p>
    <w:p w14:paraId="345297BC" w14:textId="0674D87D" w:rsidR="00DA4A7A" w:rsidRDefault="00DA4A7A" w:rsidP="000327FC">
      <w:pPr>
        <w:pStyle w:val="ELO-Flietext"/>
        <w:numPr>
          <w:ilvl w:val="0"/>
          <w:numId w:val="12"/>
        </w:numPr>
      </w:pPr>
      <w:r>
        <w:t>current: String Der Name des aktuellen Feldes (wichtig falls das Script mehrere apiNames enthält).</w:t>
      </w:r>
    </w:p>
    <w:p w14:paraId="11363747" w14:textId="2E92609D" w:rsidR="000327FC" w:rsidRDefault="000327FC" w:rsidP="000327FC">
      <w:pPr>
        <w:pStyle w:val="ELO-Flietext"/>
        <w:numPr>
          <w:ilvl w:val="0"/>
          <w:numId w:val="12"/>
        </w:numPr>
      </w:pPr>
      <w:r>
        <w:t>form: Wert des Formulars (aktuell invalide Felder haben hier null als Wert)</w:t>
      </w:r>
    </w:p>
    <w:p w14:paraId="72E8864A" w14:textId="3776BCF4" w:rsidR="000327FC" w:rsidRDefault="000327FC" w:rsidP="000327FC">
      <w:pPr>
        <w:pStyle w:val="ELO-Flietext"/>
        <w:numPr>
          <w:ilvl w:val="0"/>
          <w:numId w:val="12"/>
        </w:numPr>
      </w:pPr>
      <w:r>
        <w:t>api: Allgemeines API Objekt (Komponenten, Hilfsfunktionen etc.)</w:t>
      </w:r>
    </w:p>
    <w:p w14:paraId="25FC2B0B" w14:textId="3A8E8D57" w:rsidR="009F7003" w:rsidRDefault="009F7003" w:rsidP="009F7003">
      <w:pPr>
        <w:pStyle w:val="ELO-Flietext"/>
      </w:pPr>
      <w:r>
        <w:t>Beispiel:</w:t>
      </w:r>
    </w:p>
    <w:p w14:paraId="1A44B4D1" w14:textId="77777777" w:rsidR="00DA4A7A" w:rsidRDefault="00DA4A7A" w:rsidP="00DA4A7A">
      <w:pPr>
        <w:pStyle w:val="ELO-Code"/>
      </w:pPr>
      <w:r>
        <w:t>{</w:t>
      </w:r>
    </w:p>
    <w:p w14:paraId="58D98905" w14:textId="77777777" w:rsidR="00DA4A7A" w:rsidRDefault="00DA4A7A" w:rsidP="00DA4A7A">
      <w:pPr>
        <w:pStyle w:val="ELO-Code"/>
      </w:pPr>
      <w:r>
        <w:t xml:space="preserve">        "event": "elo.event.Validation",</w:t>
      </w:r>
    </w:p>
    <w:p w14:paraId="1075F82F" w14:textId="0F922735" w:rsidR="00DA4A7A" w:rsidRDefault="00DA4A7A" w:rsidP="00DA4A7A">
      <w:pPr>
        <w:pStyle w:val="ELO-Code"/>
      </w:pPr>
      <w:r>
        <w:t xml:space="preserve">        "apiNames": ["text2"],</w:t>
      </w:r>
    </w:p>
    <w:p w14:paraId="18BED282" w14:textId="11FFC4F6" w:rsidR="00DA4A7A" w:rsidRDefault="00DA4A7A" w:rsidP="00DA4A7A">
      <w:pPr>
        <w:pStyle w:val="ELO-Code"/>
      </w:pPr>
      <w:r>
        <w:t xml:space="preserve">        "fct": "return !value || !!form.text1.get()", (text2 ist leer oder aber Feld text1 muss einen Wert haben)</w:t>
      </w:r>
    </w:p>
    <w:p w14:paraId="6B9E77E0" w14:textId="77777777" w:rsidR="00DA4A7A" w:rsidRDefault="00DA4A7A" w:rsidP="00DA4A7A">
      <w:pPr>
        <w:pStyle w:val="ELO-Code"/>
      </w:pPr>
      <w:r>
        <w:lastRenderedPageBreak/>
        <w:t xml:space="preserve">        "errorMsg": "Das Feld text1 muss gefüllt sein."</w:t>
      </w:r>
    </w:p>
    <w:p w14:paraId="09D109CA" w14:textId="2A50C575" w:rsidR="009F7003" w:rsidRDefault="00DA4A7A" w:rsidP="00DA4A7A">
      <w:pPr>
        <w:pStyle w:val="ELO-Code"/>
      </w:pPr>
      <w:r>
        <w:t xml:space="preserve">      }</w:t>
      </w:r>
    </w:p>
    <w:p w14:paraId="5B74A9EA" w14:textId="79B63980" w:rsidR="00843E0A" w:rsidRDefault="00F95227" w:rsidP="00F25F56">
      <w:pPr>
        <w:pStyle w:val="ELO-Ueberschrift-3"/>
      </w:pPr>
      <w:bookmarkStart w:id="243" w:name="_Toc46463163"/>
      <w:r w:rsidRPr="00F95227">
        <w:t>elo.event.</w:t>
      </w:r>
      <w:bookmarkEnd w:id="243"/>
      <w:r>
        <w:t>Formula</w:t>
      </w:r>
    </w:p>
    <w:p w14:paraId="22CC6A96" w14:textId="52C7CD18" w:rsidR="005F44DA" w:rsidRDefault="005F44DA" w:rsidP="005F44DA">
      <w:pPr>
        <w:pStyle w:val="ELO-Flietext"/>
      </w:pPr>
      <w:r>
        <w:t xml:space="preserve">Formeln sind Scripte die auf </w:t>
      </w:r>
      <w:r w:rsidR="00F25F56">
        <w:t>bei Änderung eines Feldes einen Wert für ein Zielfeld setzen</w:t>
      </w:r>
      <w:r>
        <w:t>.</w:t>
      </w:r>
    </w:p>
    <w:p w14:paraId="4270ACFA" w14:textId="506D1E79" w:rsidR="005F44DA" w:rsidRDefault="005F44DA" w:rsidP="005F44DA">
      <w:pPr>
        <w:pStyle w:val="ELO-Flietext"/>
      </w:pPr>
      <w:r>
        <w:t>Eine Formel besteht aus:</w:t>
      </w:r>
    </w:p>
    <w:p w14:paraId="77A8CD68" w14:textId="5382DC3B" w:rsidR="005F44DA" w:rsidRDefault="005F44DA" w:rsidP="005F44DA">
      <w:pPr>
        <w:pStyle w:val="ELO-Flietext"/>
        <w:numPr>
          <w:ilvl w:val="0"/>
          <w:numId w:val="11"/>
        </w:numPr>
      </w:pPr>
      <w:r>
        <w:t>fct: Ein Script</w:t>
      </w:r>
      <w:del w:id="244" w:author="Hatje, Kai" w:date="2021-07-26T16:21:00Z">
        <w:r w:rsidDel="00DD05BF">
          <w:delText xml:space="preserve"> </w:delText>
        </w:r>
      </w:del>
      <w:ins w:id="245" w:author="Hatje, Kai" w:date="2021-07-26T16:21:00Z">
        <w:r w:rsidR="00DD05BF">
          <w:t>-</w:t>
        </w:r>
      </w:ins>
      <w:r>
        <w:t>Snippet</w:t>
      </w:r>
      <w:ins w:id="246" w:author="Hatje, Kai" w:date="2021-07-26T16:21:00Z">
        <w:r w:rsidR="00DD05BF">
          <w:t>-</w:t>
        </w:r>
      </w:ins>
      <w:del w:id="247" w:author="Hatje, Kai" w:date="2021-07-26T16:21:00Z">
        <w:r w:rsidDel="00DD05BF">
          <w:delText xml:space="preserve"> </w:delText>
        </w:r>
      </w:del>
      <w:r>
        <w:t>String, da</w:t>
      </w:r>
      <w:del w:id="248" w:author="Hatje, Kai" w:date="2021-07-26T16:22:00Z">
        <w:r w:rsidDel="00DD05BF">
          <w:delText>s</w:delText>
        </w:r>
      </w:del>
      <w:r>
        <w:t>s den Code der Funktion beinhaltet.</w:t>
      </w:r>
    </w:p>
    <w:p w14:paraId="20F9E816" w14:textId="56261698" w:rsidR="005F44DA" w:rsidRDefault="00F25F56" w:rsidP="005F44DA">
      <w:pPr>
        <w:pStyle w:val="ELO-Flietext"/>
        <w:numPr>
          <w:ilvl w:val="0"/>
          <w:numId w:val="11"/>
        </w:numPr>
      </w:pPr>
      <w:r>
        <w:t>apiNames</w:t>
      </w:r>
      <w:r w:rsidR="005F44DA">
        <w:t>: Ein Array von Feldnamen, deren Änderung die Berechnung der Formel auslöst.</w:t>
      </w:r>
    </w:p>
    <w:p w14:paraId="73481C66" w14:textId="146B2B90" w:rsidR="005F44DA" w:rsidRDefault="005F44DA" w:rsidP="005F44DA">
      <w:pPr>
        <w:pStyle w:val="ELO-Flietext"/>
        <w:numPr>
          <w:ilvl w:val="0"/>
          <w:numId w:val="11"/>
        </w:numPr>
      </w:pPr>
      <w:r>
        <w:t>target: Name des Feldes, das durch die Formelberechnung gefüllt werden soll.</w:t>
      </w:r>
    </w:p>
    <w:p w14:paraId="7DBA35C8" w14:textId="53A9491F" w:rsidR="00F25F56" w:rsidRDefault="005F44DA" w:rsidP="00F25F56">
      <w:pPr>
        <w:pStyle w:val="ELO-Flietext"/>
      </w:pPr>
      <w:r>
        <w:t>An die Funktion werden folgende Parameter übergeben:</w:t>
      </w:r>
    </w:p>
    <w:p w14:paraId="05D0052D" w14:textId="328A2380" w:rsidR="005F44DA" w:rsidRDefault="005F44DA" w:rsidP="005F44DA">
      <w:pPr>
        <w:pStyle w:val="ELO-Flietext"/>
        <w:numPr>
          <w:ilvl w:val="0"/>
          <w:numId w:val="12"/>
        </w:numPr>
      </w:pPr>
      <w:r>
        <w:t>value: Interne</w:t>
      </w:r>
      <w:ins w:id="249" w:author="Hatje, Kai" w:date="2021-07-26T16:22:00Z">
        <w:r w:rsidR="00DD05BF">
          <w:t>r</w:t>
        </w:r>
      </w:ins>
      <w:r>
        <w:t xml:space="preserve"> Wert (aus dem Eingabestring konvertiert) des Feldes</w:t>
      </w:r>
    </w:p>
    <w:p w14:paraId="1863435A" w14:textId="6E99522D" w:rsidR="005F44DA" w:rsidRDefault="005F44DA" w:rsidP="005F44DA">
      <w:pPr>
        <w:pStyle w:val="ELO-Flietext"/>
        <w:numPr>
          <w:ilvl w:val="0"/>
          <w:numId w:val="12"/>
        </w:numPr>
      </w:pPr>
      <w:r>
        <w:t>valueStr: String</w:t>
      </w:r>
      <w:ins w:id="250" w:author="Hatje, Kai" w:date="2021-07-26T16:22:00Z">
        <w:r w:rsidR="00DD05BF">
          <w:t xml:space="preserve"> </w:t>
        </w:r>
      </w:ins>
      <w:del w:id="251" w:author="Hatje, Kai" w:date="2021-07-26T16:22:00Z">
        <w:r w:rsidDel="00DD05BF">
          <w:delText xml:space="preserve"> </w:delText>
        </w:r>
      </w:del>
      <w:r>
        <w:t>Wert (aktuelle Eingabe) des Feldes</w:t>
      </w:r>
    </w:p>
    <w:p w14:paraId="0130C260" w14:textId="54A7F8A8" w:rsidR="00F25F56" w:rsidRDefault="00F25F56" w:rsidP="00F25F56">
      <w:pPr>
        <w:pStyle w:val="ELO-Flietext"/>
        <w:numPr>
          <w:ilvl w:val="0"/>
          <w:numId w:val="12"/>
        </w:numPr>
      </w:pPr>
      <w:r>
        <w:t>current: String Der Name des aktuellen Feldes (wichtig falls das Script mehrere apiNames enthält).</w:t>
      </w:r>
    </w:p>
    <w:p w14:paraId="331B896C" w14:textId="77777777" w:rsidR="005F44DA" w:rsidRDefault="005F44DA" w:rsidP="005F44DA">
      <w:pPr>
        <w:pStyle w:val="ELO-Flietext"/>
        <w:numPr>
          <w:ilvl w:val="0"/>
          <w:numId w:val="12"/>
        </w:numPr>
      </w:pPr>
      <w:r>
        <w:t>form: Wert des Formulars (aktuell invalide Felder haben hier null als Wert)</w:t>
      </w:r>
    </w:p>
    <w:p w14:paraId="3E886063" w14:textId="5DEE078C" w:rsidR="00B152AB" w:rsidRDefault="005F44DA" w:rsidP="00B152AB">
      <w:pPr>
        <w:pStyle w:val="ELO-Flietext"/>
        <w:numPr>
          <w:ilvl w:val="0"/>
          <w:numId w:val="12"/>
        </w:numPr>
      </w:pPr>
      <w:r>
        <w:t>api: Allgemeines API Objekt (Komponenten, Hilfsfunktionen etc.)</w:t>
      </w:r>
    </w:p>
    <w:p w14:paraId="0FA47EB9" w14:textId="2B3C4B7D" w:rsidR="00B152AB" w:rsidRDefault="00B152AB" w:rsidP="00B152AB">
      <w:pPr>
        <w:pStyle w:val="ELO-Flietext"/>
      </w:pPr>
      <w:r>
        <w:t>Beispiel:</w:t>
      </w:r>
    </w:p>
    <w:p w14:paraId="40FEE0CD" w14:textId="4444877A" w:rsidR="00F25F56" w:rsidRDefault="00F25F56" w:rsidP="00F25F56">
      <w:pPr>
        <w:pStyle w:val="ELO-Code"/>
      </w:pPr>
      <w:r>
        <w:t xml:space="preserve"> {</w:t>
      </w:r>
    </w:p>
    <w:p w14:paraId="0D02F623" w14:textId="77777777" w:rsidR="00F25F56" w:rsidRDefault="00F25F56" w:rsidP="00F25F56">
      <w:pPr>
        <w:pStyle w:val="ELO-Code"/>
      </w:pPr>
      <w:r>
        <w:t xml:space="preserve">        "event": "elo.event.Formula",</w:t>
      </w:r>
    </w:p>
    <w:p w14:paraId="334539D5" w14:textId="1589D0C9" w:rsidR="00F25F56" w:rsidRDefault="00F25F56" w:rsidP="00F25F56">
      <w:pPr>
        <w:pStyle w:val="ELO-Code"/>
      </w:pPr>
      <w:r>
        <w:t xml:space="preserve">        "apiNames": ["text1", "text2"],</w:t>
      </w:r>
    </w:p>
    <w:p w14:paraId="4014310D" w14:textId="3D073BED" w:rsidR="00F25F56" w:rsidRDefault="00F25F56" w:rsidP="00F25F56">
      <w:pPr>
        <w:pStyle w:val="ELO-Code"/>
      </w:pPr>
      <w:r>
        <w:t xml:space="preserve">        "target": "text3",</w:t>
      </w:r>
    </w:p>
    <w:p w14:paraId="61AA876D" w14:textId="77777777" w:rsidR="00F25F56" w:rsidRDefault="00F25F56" w:rsidP="00F25F56">
      <w:pPr>
        <w:pStyle w:val="ELO-Code"/>
      </w:pPr>
      <w:r>
        <w:t xml:space="preserve">        "fct": "return form.text1.get() + form.text2.get()"</w:t>
      </w:r>
    </w:p>
    <w:p w14:paraId="30E0F70E" w14:textId="201043F1" w:rsidR="00B152AB" w:rsidRDefault="00F25F56" w:rsidP="00F25F56">
      <w:pPr>
        <w:pStyle w:val="ELO-Code"/>
      </w:pPr>
      <w:r>
        <w:t xml:space="preserve"> }</w:t>
      </w:r>
    </w:p>
    <w:p w14:paraId="2B0B3BA9" w14:textId="71EC304D" w:rsidR="00F25F56" w:rsidRPr="00F25F56" w:rsidRDefault="00F25F56" w:rsidP="00F25F56">
      <w:pPr>
        <w:pStyle w:val="ELO-Flietext"/>
      </w:pPr>
      <w:r>
        <w:t>Hier wird der Wert von text1 und text2 konkat</w:t>
      </w:r>
      <w:ins w:id="252" w:author="Hatje, Kai" w:date="2021-07-26T16:22:00Z">
        <w:r w:rsidR="00302EB9">
          <w:t>e</w:t>
        </w:r>
      </w:ins>
      <w:del w:id="253" w:author="Hatje, Kai" w:date="2021-07-26T16:22:00Z">
        <w:r w:rsidDel="00302EB9">
          <w:delText>i</w:delText>
        </w:r>
      </w:del>
      <w:r>
        <w:t>niert (String + Operator) und in text3 geschrieben. Im Falle von Nummernfelder wäre dieses Script die Summe von text1 und text2.</w:t>
      </w:r>
    </w:p>
    <w:p w14:paraId="19EF63A6" w14:textId="3AB4A0C4" w:rsidR="005F44DA" w:rsidRPr="00F25F56" w:rsidRDefault="005F44DA" w:rsidP="00F25F56">
      <w:pPr>
        <w:pStyle w:val="ELO-Ueberschrift-4"/>
        <w:numPr>
          <w:ilvl w:val="0"/>
          <w:numId w:val="0"/>
        </w:numPr>
        <w:ind w:left="864" w:hanging="864"/>
        <w:rPr>
          <w:rStyle w:val="IntensiveHervorhebung"/>
        </w:rPr>
      </w:pPr>
      <w:bookmarkStart w:id="254" w:name="_Toc46463164"/>
      <w:r w:rsidRPr="00F25F56">
        <w:rPr>
          <w:rStyle w:val="IntensiveHervorhebung"/>
        </w:rPr>
        <w:t>Zyklische Formeln</w:t>
      </w:r>
      <w:bookmarkEnd w:id="254"/>
    </w:p>
    <w:p w14:paraId="4C014E19" w14:textId="15BDCA48" w:rsidR="005F44DA" w:rsidRDefault="005F44DA" w:rsidP="005F44DA">
      <w:pPr>
        <w:pStyle w:val="ELO-Flietext"/>
      </w:pPr>
      <w:r>
        <w:t>Zu beachten sind zyklische Formeln: Werden zwei Felder durch den Wert des jeweils anderen beeinflusst (x = y +1; y = x+1) dann entsteht eine zyklische Formel. Solche Formeln laufen in einer Endlosschleife und beeinflussen massiv die JavaScript Performance der Web</w:t>
      </w:r>
      <w:ins w:id="255" w:author="Hatje, Kai" w:date="2021-07-26T16:23:00Z">
        <w:r w:rsidR="00302EB9">
          <w:t>s</w:t>
        </w:r>
      </w:ins>
      <w:del w:id="256" w:author="Hatje, Kai" w:date="2021-07-26T16:23:00Z">
        <w:r w:rsidDel="00302EB9">
          <w:delText xml:space="preserve"> S</w:delText>
        </w:r>
      </w:del>
      <w:r>
        <w:t>eite. Sie können vom Formular nicht automatisch entdeckt werden.</w:t>
      </w:r>
    </w:p>
    <w:p w14:paraId="377E50F7" w14:textId="55620B70" w:rsidR="00B152AB" w:rsidRDefault="00F25F56" w:rsidP="00A9757A">
      <w:pPr>
        <w:pStyle w:val="ELO-Ueberschrift-2"/>
      </w:pPr>
      <w:r>
        <w:lastRenderedPageBreak/>
        <w:t>Script Events (Komponenten)</w:t>
      </w:r>
    </w:p>
    <w:p w14:paraId="0E89D1A8" w14:textId="11670B66" w:rsidR="00A9757A" w:rsidRDefault="00A9757A" w:rsidP="00A9757A">
      <w:pPr>
        <w:pStyle w:val="ELO-Flietext"/>
      </w:pPr>
      <w:r>
        <w:t>Einige Komponenten haben Events, die wiederum per Scripting implementiert werden können. In diesem Fall können Scripte auch asynchrone Anfragen durchführen, da die Events für die Berechnung des Formulars bzw. den Lebenszyklus der Validierung</w:t>
      </w:r>
      <w:del w:id="257" w:author="Hatje, Kai" w:date="2021-07-26T16:23:00Z">
        <w:r w:rsidDel="00302EB9">
          <w:delText>,</w:delText>
        </w:r>
      </w:del>
      <w:r>
        <w:t xml:space="preserve"> keine Rolle spielen. Sollten im Verlauf eines Events Formularwerte geändert werden, werden diese Änderungen wie Benutzereingaben behandelt und die Validierung ausgeführt.</w:t>
      </w:r>
    </w:p>
    <w:p w14:paraId="392D00A0" w14:textId="39C781C5" w:rsidR="00F95227" w:rsidRDefault="00F95227" w:rsidP="00F95227">
      <w:pPr>
        <w:pStyle w:val="ELO-Ueberschrift-3"/>
      </w:pPr>
      <w:r w:rsidRPr="00F95227">
        <w:t>elo.event.Enter</w:t>
      </w:r>
    </w:p>
    <w:p w14:paraId="3228C745" w14:textId="27F8C896" w:rsidR="00EE0A43" w:rsidRDefault="00EE0A43" w:rsidP="00EE0A43">
      <w:pPr>
        <w:pStyle w:val="ELO-Flietext"/>
        <w:numPr>
          <w:ilvl w:val="0"/>
          <w:numId w:val="15"/>
        </w:numPr>
      </w:pPr>
      <w:r>
        <w:t>onEnter: (Auf allen Text-Eingabefelder (Autocomplete, Datum, Text)) Das Event wird ausgelöst, wenn der Fokus innerhalb des Eingabefeldes ist und die Enter Taste gedrückt wird.</w:t>
      </w:r>
    </w:p>
    <w:p w14:paraId="0E33F6DD" w14:textId="3A9D016F" w:rsidR="00EE0A43" w:rsidRDefault="00EE0A43" w:rsidP="00EE0A43">
      <w:pPr>
        <w:pStyle w:val="ELO-Flietext"/>
        <w:numPr>
          <w:ilvl w:val="0"/>
          <w:numId w:val="15"/>
        </w:numPr>
      </w:pPr>
      <w:r>
        <w:t>onClick: (Auf Buttons) Das Event wird ausgelöst, wenn auf die Schaltfläche geklickt wird.</w:t>
      </w:r>
    </w:p>
    <w:p w14:paraId="344CD0C6" w14:textId="6D62F7F8" w:rsidR="00EE0A43" w:rsidRDefault="00EE0A43" w:rsidP="00EE0A43">
      <w:pPr>
        <w:pStyle w:val="ELO-Flietext"/>
        <w:numPr>
          <w:ilvl w:val="0"/>
          <w:numId w:val="15"/>
        </w:numPr>
      </w:pPr>
      <w:r>
        <w:t>onBlur: (Alle Eingabefelder</w:t>
      </w:r>
      <w:r w:rsidR="009557B2">
        <w:t>) Das Event wird ausgelöst, wenn der Fokus aus dem Feld entfernt wird (der Anwender das Feld mit Tab, einem Mausklick oder durch Fokussieren eines anderen Feldes verlässt).</w:t>
      </w:r>
    </w:p>
    <w:p w14:paraId="57FB6878" w14:textId="7D7AE74A" w:rsidR="00A9757A" w:rsidRDefault="00A9757A" w:rsidP="00A9757A">
      <w:pPr>
        <w:pStyle w:val="ELO-Flietext"/>
      </w:pPr>
      <w:r>
        <w:t>Ein Event besteht aus</w:t>
      </w:r>
      <w:r w:rsidR="00EE0A43">
        <w:t>:</w:t>
      </w:r>
    </w:p>
    <w:p w14:paraId="6F07FAF7" w14:textId="735DCB99" w:rsidR="00EE0A43" w:rsidRDefault="00EE0A43" w:rsidP="00EE0A43">
      <w:pPr>
        <w:pStyle w:val="ELO-Flietext"/>
        <w:numPr>
          <w:ilvl w:val="0"/>
          <w:numId w:val="14"/>
        </w:numPr>
      </w:pPr>
      <w:r>
        <w:t>fct: Ein Script</w:t>
      </w:r>
      <w:ins w:id="258" w:author="Hatje, Kai" w:date="2021-07-26T16:23:00Z">
        <w:r w:rsidR="00302EB9">
          <w:t>-</w:t>
        </w:r>
      </w:ins>
      <w:del w:id="259" w:author="Hatje, Kai" w:date="2021-07-26T16:23:00Z">
        <w:r w:rsidDel="00302EB9">
          <w:delText xml:space="preserve"> </w:delText>
        </w:r>
      </w:del>
      <w:r>
        <w:t>Snippet</w:t>
      </w:r>
      <w:del w:id="260" w:author="Hatje, Kai" w:date="2021-07-26T16:23:00Z">
        <w:r w:rsidDel="00302EB9">
          <w:delText xml:space="preserve"> </w:delText>
        </w:r>
      </w:del>
      <w:ins w:id="261" w:author="Hatje, Kai" w:date="2021-07-26T16:23:00Z">
        <w:r w:rsidR="00302EB9">
          <w:t>-</w:t>
        </w:r>
      </w:ins>
      <w:r>
        <w:t>String, dass den Code der Funktion beinhaltet.</w:t>
      </w:r>
    </w:p>
    <w:p w14:paraId="76320749" w14:textId="77777777" w:rsidR="009557B2" w:rsidRDefault="009557B2" w:rsidP="009557B2">
      <w:pPr>
        <w:pStyle w:val="ELO-Flietext"/>
      </w:pPr>
      <w:r>
        <w:t>An die Funktion werden folgende Parameter übergeben:</w:t>
      </w:r>
    </w:p>
    <w:p w14:paraId="784E6D08" w14:textId="34CCE0BF" w:rsidR="009557B2" w:rsidRDefault="009557B2" w:rsidP="009557B2">
      <w:pPr>
        <w:pStyle w:val="ELO-Flietext"/>
        <w:numPr>
          <w:ilvl w:val="0"/>
          <w:numId w:val="12"/>
        </w:numPr>
      </w:pPr>
      <w:r>
        <w:t>value: (Falls die Komponente einen Formularwert verwaltet) Interne Wert (aus dem Eingabestring konvertiert) des Feldes</w:t>
      </w:r>
    </w:p>
    <w:p w14:paraId="3AEC1381" w14:textId="5B6B484D" w:rsidR="009557B2" w:rsidRDefault="009557B2" w:rsidP="009557B2">
      <w:pPr>
        <w:pStyle w:val="ELO-Flietext"/>
        <w:numPr>
          <w:ilvl w:val="0"/>
          <w:numId w:val="12"/>
        </w:numPr>
      </w:pPr>
      <w:r>
        <w:t>valueStr: (Falls die Komponente einen Formularwert verwaltet) String Wert (aktuelle Eingabe) des Feldes</w:t>
      </w:r>
    </w:p>
    <w:p w14:paraId="0DB51050" w14:textId="5D823DCD" w:rsidR="009557B2" w:rsidRDefault="009557B2" w:rsidP="009557B2">
      <w:pPr>
        <w:pStyle w:val="ELO-Flietext"/>
        <w:numPr>
          <w:ilvl w:val="0"/>
          <w:numId w:val="12"/>
        </w:numPr>
      </w:pPr>
      <w:r>
        <w:t>form: (Falls die Komponente ein Formular kennt) Wert des Formulars (aktuell invalide Felder haben hier null als Wert)</w:t>
      </w:r>
    </w:p>
    <w:p w14:paraId="6C334EB1" w14:textId="3A7C4BF6" w:rsidR="009557B2" w:rsidRDefault="009557B2" w:rsidP="009557B2">
      <w:pPr>
        <w:pStyle w:val="ELO-Flietext"/>
        <w:numPr>
          <w:ilvl w:val="0"/>
          <w:numId w:val="12"/>
        </w:numPr>
      </w:pPr>
      <w:r>
        <w:t>api: Allgemeines API Objekt (Komponenten, Hilfsfunktionen etc.)</w:t>
      </w:r>
    </w:p>
    <w:p w14:paraId="43FE35E9" w14:textId="22FDC236" w:rsidR="00A9757A" w:rsidRDefault="00A9757A" w:rsidP="00A9757A">
      <w:pPr>
        <w:pStyle w:val="ELO-Flietext"/>
      </w:pPr>
      <w:r>
        <w:t>Beispiel:</w:t>
      </w:r>
    </w:p>
    <w:p w14:paraId="0E667BD7" w14:textId="77777777" w:rsidR="00A9757A" w:rsidRDefault="00A9757A" w:rsidP="009557B2">
      <w:pPr>
        <w:pStyle w:val="ELO-Code"/>
      </w:pPr>
      <w:r>
        <w:t>"onEnter": {</w:t>
      </w:r>
    </w:p>
    <w:p w14:paraId="2D8F4038" w14:textId="77777777" w:rsidR="009557B2" w:rsidRDefault="00A9757A" w:rsidP="009557B2">
      <w:pPr>
        <w:pStyle w:val="ELO-Code"/>
      </w:pPr>
      <w:r>
        <w:t xml:space="preserve">          "fct": "</w:t>
      </w:r>
    </w:p>
    <w:p w14:paraId="1CCDFE05" w14:textId="17992B85" w:rsidR="009557B2" w:rsidRDefault="009557B2" w:rsidP="009557B2">
      <w:pPr>
        <w:pStyle w:val="ELO-Code"/>
      </w:pPr>
      <w:r>
        <w:tab/>
      </w:r>
      <w:r>
        <w:tab/>
      </w:r>
      <w:r>
        <w:tab/>
      </w:r>
      <w:r>
        <w:tab/>
      </w:r>
      <w:r w:rsidR="00A9757A">
        <w:t>let num1 = api.form['field_api2_number'].get();</w:t>
      </w:r>
    </w:p>
    <w:p w14:paraId="5E2872FE" w14:textId="77777777" w:rsidR="009557B2" w:rsidRDefault="009557B2" w:rsidP="009557B2">
      <w:pPr>
        <w:pStyle w:val="ELO-Code"/>
      </w:pPr>
      <w:r>
        <w:tab/>
      </w:r>
      <w:r>
        <w:tab/>
      </w:r>
      <w:r>
        <w:tab/>
      </w:r>
      <w:r>
        <w:tab/>
      </w:r>
      <w:r w:rsidR="00A9757A">
        <w:t>let num2 = api.form['field_api2_number_f2'].get();</w:t>
      </w:r>
    </w:p>
    <w:p w14:paraId="0AE23ECE" w14:textId="77777777" w:rsidR="009557B2" w:rsidRDefault="009557B2" w:rsidP="009557B2">
      <w:pPr>
        <w:pStyle w:val="ELO-Code"/>
      </w:pPr>
      <w:r>
        <w:tab/>
      </w:r>
      <w:r>
        <w:tab/>
      </w:r>
      <w:r>
        <w:tab/>
      </w:r>
      <w:r>
        <w:tab/>
      </w:r>
      <w:r w:rsidR="00A9757A">
        <w:t>console.info(\"test\", num1, num2);</w:t>
      </w:r>
    </w:p>
    <w:p w14:paraId="5AC7824A" w14:textId="77777777" w:rsidR="009557B2" w:rsidRDefault="009557B2" w:rsidP="009557B2">
      <w:pPr>
        <w:pStyle w:val="ELO-Code"/>
      </w:pPr>
      <w:r>
        <w:tab/>
      </w:r>
      <w:r>
        <w:tab/>
      </w:r>
      <w:r>
        <w:tab/>
      </w:r>
      <w:r>
        <w:tab/>
      </w:r>
      <w:r w:rsidR="00A9757A">
        <w:t>if (num1 !== num2) {</w:t>
      </w:r>
    </w:p>
    <w:p w14:paraId="257B1C7D" w14:textId="77777777" w:rsidR="009557B2" w:rsidRDefault="009557B2" w:rsidP="009557B2">
      <w:pPr>
        <w:pStyle w:val="ELO-Code"/>
      </w:pPr>
      <w:r>
        <w:tab/>
      </w:r>
      <w:r>
        <w:tab/>
      </w:r>
      <w:r>
        <w:tab/>
      </w:r>
      <w:r>
        <w:tab/>
      </w:r>
      <w:r>
        <w:tab/>
      </w:r>
      <w:r w:rsidR="00A9757A">
        <w:t>api.form['field_api2_number_f2'].set(num1);</w:t>
      </w:r>
    </w:p>
    <w:p w14:paraId="5824B8EC" w14:textId="77777777" w:rsidR="009557B2" w:rsidRDefault="009557B2" w:rsidP="009557B2">
      <w:pPr>
        <w:pStyle w:val="ELO-Code"/>
      </w:pPr>
      <w:r>
        <w:tab/>
      </w:r>
      <w:r>
        <w:tab/>
      </w:r>
      <w:r>
        <w:tab/>
      </w:r>
      <w:r>
        <w:tab/>
      </w:r>
      <w:r w:rsidR="00A9757A">
        <w:t>} else {</w:t>
      </w:r>
    </w:p>
    <w:p w14:paraId="1A703DBA" w14:textId="77777777" w:rsidR="009557B2" w:rsidRDefault="009557B2" w:rsidP="009557B2">
      <w:pPr>
        <w:pStyle w:val="ELO-Code"/>
      </w:pPr>
      <w:r>
        <w:tab/>
      </w:r>
      <w:r>
        <w:tab/>
      </w:r>
      <w:r>
        <w:tab/>
      </w:r>
      <w:r>
        <w:tab/>
      </w:r>
      <w:r>
        <w:tab/>
      </w:r>
      <w:r w:rsidR="00A9757A">
        <w:t>let newNum = num1 ? num1 + 1 : num1 === 0 ? 1 :</w:t>
      </w:r>
      <w:r>
        <w:t xml:space="preserve"> </w:t>
      </w:r>
      <w:r w:rsidR="00A9757A">
        <w:t>0;</w:t>
      </w:r>
    </w:p>
    <w:p w14:paraId="00536E1C" w14:textId="77777777" w:rsidR="009557B2" w:rsidRDefault="009557B2" w:rsidP="009557B2">
      <w:pPr>
        <w:pStyle w:val="ELO-Code"/>
      </w:pPr>
      <w:r>
        <w:tab/>
      </w:r>
      <w:r>
        <w:tab/>
      </w:r>
      <w:r>
        <w:tab/>
      </w:r>
      <w:r>
        <w:tab/>
      </w:r>
      <w:r>
        <w:tab/>
      </w:r>
      <w:r w:rsidR="00A9757A">
        <w:t>api.form['field_api2_number'].set(newNum);</w:t>
      </w:r>
    </w:p>
    <w:p w14:paraId="0CA992DE" w14:textId="233E18BF" w:rsidR="00A9757A" w:rsidRDefault="009557B2" w:rsidP="009557B2">
      <w:pPr>
        <w:pStyle w:val="ELO-Code"/>
      </w:pPr>
      <w:r>
        <w:tab/>
      </w:r>
      <w:r>
        <w:tab/>
      </w:r>
      <w:r>
        <w:tab/>
      </w:r>
      <w:r>
        <w:tab/>
      </w:r>
      <w:r w:rsidR="00A9757A">
        <w:t>}"</w:t>
      </w:r>
    </w:p>
    <w:p w14:paraId="7C1055F3" w14:textId="5B108AF4" w:rsidR="00A9757A" w:rsidRDefault="00A9757A" w:rsidP="009557B2">
      <w:pPr>
        <w:pStyle w:val="ELO-Code"/>
      </w:pPr>
      <w:r>
        <w:lastRenderedPageBreak/>
        <w:t xml:space="preserve">        }</w:t>
      </w:r>
    </w:p>
    <w:p w14:paraId="24AF86B6" w14:textId="14264C10" w:rsidR="00F25F56" w:rsidRDefault="00F25F56" w:rsidP="00F25F56">
      <w:pPr>
        <w:pStyle w:val="ELO-Ueberschrift-2"/>
      </w:pPr>
      <w:r>
        <w:t>Script Events (Formular)</w:t>
      </w:r>
    </w:p>
    <w:p w14:paraId="1C40B870" w14:textId="77777777" w:rsidR="00F25F56" w:rsidRPr="00F25F56" w:rsidRDefault="00F25F56" w:rsidP="00F25F56">
      <w:pPr>
        <w:pStyle w:val="ELO-Flietext"/>
      </w:pPr>
    </w:p>
    <w:p w14:paraId="52D1206B" w14:textId="0C4C2AFB" w:rsidR="005F44DA" w:rsidRDefault="008730E3" w:rsidP="008730E3">
      <w:pPr>
        <w:pStyle w:val="ELO-Ueberschrift-2"/>
      </w:pPr>
      <w:bookmarkStart w:id="262" w:name="_Toc46463166"/>
      <w:r>
        <w:t>API</w:t>
      </w:r>
      <w:bookmarkEnd w:id="262"/>
    </w:p>
    <w:p w14:paraId="61199940" w14:textId="4A0CAE04" w:rsidR="008730E3" w:rsidRDefault="008730E3" w:rsidP="008730E3">
      <w:pPr>
        <w:pStyle w:val="ELO-Flietext"/>
      </w:pPr>
      <w:r>
        <w:t xml:space="preserve">Das </w:t>
      </w:r>
      <w:del w:id="263" w:author="Hatje, Kai" w:date="2021-07-26T16:24:00Z">
        <w:r w:rsidDel="00302EB9">
          <w:delText xml:space="preserve">api </w:delText>
        </w:r>
      </w:del>
      <w:ins w:id="264" w:author="Hatje, Kai" w:date="2021-07-26T16:24:00Z">
        <w:r w:rsidR="00302EB9">
          <w:t>API-</w:t>
        </w:r>
      </w:ins>
      <w:r>
        <w:t>Objekt wird in alle Script</w:t>
      </w:r>
      <w:ins w:id="265" w:author="Hatje, Kai" w:date="2021-07-26T16:24:00Z">
        <w:r w:rsidR="00302EB9">
          <w:t>-</w:t>
        </w:r>
      </w:ins>
      <w:del w:id="266" w:author="Hatje, Kai" w:date="2021-07-26T16:24:00Z">
        <w:r w:rsidDel="00302EB9">
          <w:delText xml:space="preserve"> </w:delText>
        </w:r>
      </w:del>
      <w:r>
        <w:t>Funktionen übergeben, es setzt sich wie folgt zusammen.</w:t>
      </w:r>
    </w:p>
    <w:p w14:paraId="50625DC9" w14:textId="1A47B7F7" w:rsidR="008730E3" w:rsidRDefault="008730E3" w:rsidP="008730E3">
      <w:pPr>
        <w:pStyle w:val="ELO-Flietext"/>
        <w:numPr>
          <w:ilvl w:val="0"/>
          <w:numId w:val="12"/>
        </w:numPr>
      </w:pPr>
      <w:r>
        <w:t>value: (Falls vorhanden) Interne Wert (aus dem Eingabestring konvertiert) des Feldes. Hier ist zu beachten das der Typ des Wertes stark von Feld zu Feld variieren kann. Ein Datum wird als Datumsobjekt verwaltet, eine Zahl als Number etc.</w:t>
      </w:r>
    </w:p>
    <w:p w14:paraId="4C694EFA" w14:textId="61D541E5" w:rsidR="008730E3" w:rsidRDefault="008730E3" w:rsidP="008730E3">
      <w:pPr>
        <w:pStyle w:val="ELO-Flietext"/>
        <w:ind w:left="720"/>
      </w:pPr>
      <w:r>
        <w:t>Nicht validierte Felder (z.B. bei Formeln) haben immer einen Wert null.</w:t>
      </w:r>
    </w:p>
    <w:p w14:paraId="68B4D470" w14:textId="0C5E8699" w:rsidR="008730E3" w:rsidRDefault="008730E3" w:rsidP="008730E3">
      <w:pPr>
        <w:pStyle w:val="ELO-Flietext"/>
        <w:numPr>
          <w:ilvl w:val="0"/>
          <w:numId w:val="12"/>
        </w:numPr>
      </w:pPr>
      <w:r>
        <w:t>valueStr: (Falls vorhanden) String Wert (aktuelle Eingabe) des Feldes. Dies entspricht entweder der aktuellen Benutzereingabe im Feld (auch bei invaliden Feldern) oder ein normalisierter String, der den in</w:t>
      </w:r>
      <w:del w:id="267" w:author="Hatje, Kai" w:date="2021-07-26T16:24:00Z">
        <w:r w:rsidDel="00302EB9">
          <w:delText>t</w:delText>
        </w:r>
      </w:del>
      <w:r>
        <w:t>ternen Wert visualisiert (Datum entsprechend der Benutzersprache).</w:t>
      </w:r>
    </w:p>
    <w:p w14:paraId="79285EC6" w14:textId="77777777" w:rsidR="0057593B" w:rsidRDefault="008730E3" w:rsidP="008730E3">
      <w:pPr>
        <w:pStyle w:val="ELO-Flietext"/>
        <w:numPr>
          <w:ilvl w:val="0"/>
          <w:numId w:val="16"/>
        </w:numPr>
      </w:pPr>
      <w:r>
        <w:t>form: Dieses Objekt verwaltet alle im Formular bekannten Feldwerte, diese können mit ihrem Namen („name“) aufgerufen werden</w:t>
      </w:r>
      <w:r w:rsidR="0057593B">
        <w:t xml:space="preserve"> (form[„myFieldName“]) und bieten die Methoden:</w:t>
      </w:r>
    </w:p>
    <w:p w14:paraId="5ADA9408" w14:textId="2F9A6AD3" w:rsidR="008730E3" w:rsidRDefault="0057593B" w:rsidP="0057593B">
      <w:pPr>
        <w:pStyle w:val="ELO-Flietext"/>
        <w:numPr>
          <w:ilvl w:val="1"/>
          <w:numId w:val="16"/>
        </w:numPr>
      </w:pPr>
      <w:r>
        <w:t xml:space="preserve"> set(val): Setzt den Wert eines Feldes und löst die Validierung aus.</w:t>
      </w:r>
    </w:p>
    <w:p w14:paraId="7670223F" w14:textId="7B8E5424" w:rsidR="0057593B" w:rsidRDefault="0057593B" w:rsidP="0057593B">
      <w:pPr>
        <w:pStyle w:val="ELO-Flietext"/>
        <w:numPr>
          <w:ilvl w:val="1"/>
          <w:numId w:val="16"/>
        </w:numPr>
      </w:pPr>
      <w:r>
        <w:t>get(): Liest den Wert eines Feldes, dabei wird null zurückgegeben, falls das Feld invalide ist.</w:t>
      </w:r>
    </w:p>
    <w:p w14:paraId="09A53EA3" w14:textId="598355B6" w:rsidR="0057593B" w:rsidRDefault="00A0434A" w:rsidP="0057593B">
      <w:pPr>
        <w:pStyle w:val="ELO-Flietext"/>
        <w:ind w:left="720"/>
      </w:pPr>
      <w:hyperlink r:id="rId13" w:history="1">
        <w:r w:rsidR="0057593B">
          <w:rPr>
            <w:rStyle w:val="Hyperlink"/>
            <w:rFonts w:ascii="Segoe UI" w:hAnsi="Segoe UI" w:cs="Segoe UI"/>
            <w:color w:val="0065FF"/>
            <w:sz w:val="21"/>
            <w:szCs w:val="21"/>
          </w:rPr>
          <w:t>EFRM-56 - ScriptEventMixinFactory: Das form API Objekt sollte nicht innerhalb des api Objektes sein, sondern auf gleicher Höhe zu value, valueStr und api (wie bei anderen Script Aufrufen auch)</w:t>
        </w:r>
      </w:hyperlink>
    </w:p>
    <w:p w14:paraId="1E7C077A" w14:textId="5E37A640" w:rsidR="0057593B" w:rsidRDefault="0057593B" w:rsidP="0057593B">
      <w:pPr>
        <w:pStyle w:val="ELO-Flietext"/>
        <w:numPr>
          <w:ilvl w:val="0"/>
          <w:numId w:val="16"/>
        </w:numPr>
      </w:pPr>
      <w:r>
        <w:t>api: Dieses Objekt setzt sich aus verschiedenen Punkten zusammen:</w:t>
      </w:r>
    </w:p>
    <w:p w14:paraId="17F1D678" w14:textId="0AA6E364" w:rsidR="0057593B" w:rsidRDefault="0057593B" w:rsidP="0057593B">
      <w:pPr>
        <w:pStyle w:val="ELO-Flietext"/>
        <w:numPr>
          <w:ilvl w:val="1"/>
          <w:numId w:val="16"/>
        </w:numPr>
      </w:pPr>
      <w:r>
        <w:t xml:space="preserve">components: Alle auf der Seite registrierte Komponenten. </w:t>
      </w:r>
      <w:r w:rsidR="00C26700">
        <w:t xml:space="preserve">Auf eine solche Komponente kann über ihren </w:t>
      </w:r>
      <w:ins w:id="268" w:author="Hatje, Kai" w:date="2021-07-26T16:26:00Z">
        <w:r w:rsidR="009C4993">
          <w:t>N</w:t>
        </w:r>
      </w:ins>
      <w:del w:id="269" w:author="Hatje, Kai" w:date="2021-07-26T16:26:00Z">
        <w:r w:rsidR="00C26700" w:rsidDel="009C4993">
          <w:delText>n</w:delText>
        </w:r>
      </w:del>
      <w:r w:rsidR="00C26700">
        <w:t>amen zugegriffen werden (api.components[„myComponent“]. Entsprechend der Komponente stehen dann verschiedene Methoden zur Verfügung:</w:t>
      </w:r>
    </w:p>
    <w:p w14:paraId="7BC83900" w14:textId="0C1643DD" w:rsidR="008A6C7A" w:rsidRDefault="008A6C7A" w:rsidP="008A6C7A">
      <w:pPr>
        <w:pStyle w:val="ELO-Flietext"/>
        <w:ind w:left="1416"/>
      </w:pPr>
      <w:r>
        <w:t>Deaktivieren: Alle Komponenten</w:t>
      </w:r>
      <w:ins w:id="270" w:author="Hatje, Kai" w:date="2021-07-26T16:26:00Z">
        <w:r w:rsidR="009C4993">
          <w:t>,</w:t>
        </w:r>
      </w:ins>
      <w:r>
        <w:t xml:space="preserve"> die eine Interaktion (</w:t>
      </w:r>
      <w:ins w:id="271" w:author="Hatje, Kai" w:date="2021-07-26T16:27:00Z">
        <w:r w:rsidR="009C4993">
          <w:t>S</w:t>
        </w:r>
      </w:ins>
      <w:del w:id="272" w:author="Hatje, Kai" w:date="2021-07-26T16:27:00Z">
        <w:r w:rsidDel="009C4993">
          <w:delText>s</w:delText>
        </w:r>
      </w:del>
      <w:r>
        <w:t>etzen eines Wertes</w:t>
      </w:r>
      <w:ins w:id="273" w:author="Hatje, Kai" w:date="2021-07-26T16:27:00Z">
        <w:r w:rsidR="009C4993">
          <w:t>)</w:t>
        </w:r>
      </w:ins>
      <w:r>
        <w:t xml:space="preserve"> erlauben</w:t>
      </w:r>
      <w:ins w:id="274" w:author="Hatje, Kai" w:date="2021-07-26T16:27:00Z">
        <w:r w:rsidR="009C4993">
          <w:t>,</w:t>
        </w:r>
      </w:ins>
      <w:del w:id="275" w:author="Hatje, Kai" w:date="2021-07-26T16:27:00Z">
        <w:r w:rsidDel="009C4993">
          <w:delText>)</w:delText>
        </w:r>
      </w:del>
      <w:r>
        <w:t xml:space="preserve"> können deaktiviert werden. Dadurch wird diese durch eine graue Maske visuell verändert, und alle Möglichkeiten zur Interaktion unterbunden.</w:t>
      </w:r>
    </w:p>
    <w:p w14:paraId="1C235303" w14:textId="340D3405" w:rsidR="00C26700" w:rsidRDefault="00C26700" w:rsidP="00C26700">
      <w:pPr>
        <w:pStyle w:val="ELO-Flietext"/>
        <w:numPr>
          <w:ilvl w:val="2"/>
          <w:numId w:val="16"/>
        </w:numPr>
      </w:pPr>
      <w:r>
        <w:t>disable</w:t>
      </w:r>
      <w:r w:rsidR="008A6C7A">
        <w:t>: Deaktiviert die Komponente</w:t>
      </w:r>
    </w:p>
    <w:p w14:paraId="594BFDF2" w14:textId="2A7EDD5D" w:rsidR="00C26700" w:rsidRDefault="00C26700" w:rsidP="00C26700">
      <w:pPr>
        <w:pStyle w:val="ELO-Flietext"/>
        <w:numPr>
          <w:ilvl w:val="2"/>
          <w:numId w:val="16"/>
        </w:numPr>
      </w:pPr>
      <w:r>
        <w:t>enable</w:t>
      </w:r>
      <w:r w:rsidR="008A6C7A">
        <w:t>: Aktiviert die Komponente</w:t>
      </w:r>
    </w:p>
    <w:p w14:paraId="3C8673E9" w14:textId="05EEE4CC" w:rsidR="00C26700" w:rsidRDefault="00C26700" w:rsidP="00C26700">
      <w:pPr>
        <w:pStyle w:val="ELO-Flietext"/>
        <w:numPr>
          <w:ilvl w:val="2"/>
          <w:numId w:val="16"/>
        </w:numPr>
      </w:pPr>
      <w:r>
        <w:lastRenderedPageBreak/>
        <w:t>isDisabled</w:t>
      </w:r>
      <w:r w:rsidR="008A6C7A">
        <w:t>: Prüft, ob die Komponente deaktiviert ist.</w:t>
      </w:r>
    </w:p>
    <w:p w14:paraId="38CC1C0F" w14:textId="4EC803F7" w:rsidR="008A6C7A" w:rsidRDefault="008A6C7A" w:rsidP="008A6C7A">
      <w:pPr>
        <w:pStyle w:val="ELO-Flietext"/>
        <w:ind w:left="1416"/>
      </w:pPr>
      <w:r>
        <w:t>Ausblenden: Lässt eine Komponente verschwinden bzw. anzeigen. Die Komponente wird dabei nicht aus der Webseite entfernt, sondern nur per CSS versteckt. Je nach Komponente bleibt der Platz dafür erhalten (visibility:hidden) oder sie gibt ihren Platz frei (display:none). Typischerweise geben einzelne Felder ihren Platz nicht frei, damit das Layout erhalten bleibt, Feldcontainer jedoch verschwinden komplett, damit nachfolgende Container diesen Platz einnehmen können.</w:t>
      </w:r>
    </w:p>
    <w:p w14:paraId="423C7612" w14:textId="23A0F9C3" w:rsidR="00C26700" w:rsidRDefault="008A6C7A" w:rsidP="00C26700">
      <w:pPr>
        <w:pStyle w:val="ELO-Flietext"/>
        <w:numPr>
          <w:ilvl w:val="2"/>
          <w:numId w:val="16"/>
        </w:numPr>
      </w:pPr>
      <w:r>
        <w:t>hide: Versteckt die Komponente</w:t>
      </w:r>
    </w:p>
    <w:p w14:paraId="6883462D" w14:textId="47B319A4" w:rsidR="00C26700" w:rsidRDefault="00C26700" w:rsidP="00C26700">
      <w:pPr>
        <w:pStyle w:val="ELO-Flietext"/>
        <w:numPr>
          <w:ilvl w:val="2"/>
          <w:numId w:val="16"/>
        </w:numPr>
      </w:pPr>
      <w:r>
        <w:t>show</w:t>
      </w:r>
      <w:r w:rsidR="008A6C7A">
        <w:t>: Zeigt die Komponente an</w:t>
      </w:r>
    </w:p>
    <w:p w14:paraId="73620351" w14:textId="7A0F7183" w:rsidR="00C26700" w:rsidRDefault="00C26700" w:rsidP="00C26700">
      <w:pPr>
        <w:pStyle w:val="ELO-Flietext"/>
        <w:numPr>
          <w:ilvl w:val="2"/>
          <w:numId w:val="16"/>
        </w:numPr>
      </w:pPr>
      <w:r>
        <w:t>isHidden</w:t>
      </w:r>
      <w:r w:rsidR="008A6C7A">
        <w:t>: Prüft, ob die Komponente versteckt ist</w:t>
      </w:r>
    </w:p>
    <w:p w14:paraId="3D82AB32" w14:textId="5A9F1186" w:rsidR="008A6C7A" w:rsidRDefault="008A6C7A" w:rsidP="008A6C7A">
      <w:pPr>
        <w:pStyle w:val="ELO-Flietext"/>
        <w:ind w:left="1416"/>
      </w:pPr>
      <w:r>
        <w:t>Die Tab</w:t>
      </w:r>
      <w:ins w:id="276" w:author="Hatje, Kai" w:date="2021-07-26T16:27:00Z">
        <w:r w:rsidR="009C4993">
          <w:t>-</w:t>
        </w:r>
      </w:ins>
      <w:del w:id="277" w:author="Hatje, Kai" w:date="2021-07-26T16:27:00Z">
        <w:r w:rsidDel="009C4993">
          <w:delText xml:space="preserve"> </w:delText>
        </w:r>
      </w:del>
      <w:r>
        <w:t xml:space="preserve">Komponente hat eigene spezialisierte Methoden, um einzelne Tabs zu kontrollieren. Sie bekommen immer den Index des </w:t>
      </w:r>
      <w:del w:id="278" w:author="Hatje, Kai" w:date="2021-07-26T16:27:00Z">
        <w:r w:rsidDel="009C4993">
          <w:delText>T</w:delText>
        </w:r>
      </w:del>
      <w:r>
        <w:t>Tabs als Parameter übergeben.</w:t>
      </w:r>
    </w:p>
    <w:p w14:paraId="2DD23186" w14:textId="0A633F65" w:rsidR="008A6C7A" w:rsidRDefault="008A6C7A" w:rsidP="008A6C7A">
      <w:pPr>
        <w:pStyle w:val="ELO-Flietext"/>
        <w:ind w:left="1416"/>
      </w:pPr>
      <w:r>
        <w:t xml:space="preserve">Beim </w:t>
      </w:r>
      <w:r w:rsidR="00806230">
        <w:t>Anzeigen bzw. Aktivieren eines Tabs gibt ein zusätzlicher Paramter (Boolean) an, ob dieser Tab auch selektiert werden soll.</w:t>
      </w:r>
    </w:p>
    <w:p w14:paraId="1C83A982" w14:textId="19281017" w:rsidR="00806230" w:rsidRDefault="00806230" w:rsidP="008A6C7A">
      <w:pPr>
        <w:pStyle w:val="ELO-Flietext"/>
        <w:ind w:left="1416"/>
      </w:pPr>
      <w:r>
        <w:t>Beim Verstecken bzw. Deaktivieren eines Tabs gibt ein zusätzlicher Parameter (Zahl) an</w:t>
      </w:r>
      <w:ins w:id="279" w:author="Hatje, Kai" w:date="2021-07-26T16:27:00Z">
        <w:r w:rsidR="009C4993">
          <w:t>,</w:t>
        </w:r>
      </w:ins>
      <w:r>
        <w:t xml:space="preserve"> welcher Tab selektiert werden soll, falls der aktuelle Tab aktiviert war.</w:t>
      </w:r>
    </w:p>
    <w:p w14:paraId="186ED336" w14:textId="38A8A16A" w:rsidR="00C26700" w:rsidRDefault="00C26700" w:rsidP="00C26700">
      <w:pPr>
        <w:pStyle w:val="ELO-Flietext"/>
        <w:numPr>
          <w:ilvl w:val="2"/>
          <w:numId w:val="16"/>
        </w:numPr>
      </w:pPr>
      <w:r>
        <w:t xml:space="preserve">showTab: </w:t>
      </w:r>
      <w:r w:rsidR="008A6C7A">
        <w:t>Zeigt einen Tab an</w:t>
      </w:r>
    </w:p>
    <w:p w14:paraId="612A5891" w14:textId="4BA537DF" w:rsidR="00C26700" w:rsidRDefault="00C26700" w:rsidP="00C26700">
      <w:pPr>
        <w:pStyle w:val="ELO-Flietext"/>
        <w:numPr>
          <w:ilvl w:val="2"/>
          <w:numId w:val="16"/>
        </w:numPr>
      </w:pPr>
      <w:r>
        <w:t>hideTab:</w:t>
      </w:r>
      <w:r w:rsidR="008A6C7A">
        <w:t xml:space="preserve"> Versteckt einen Tab</w:t>
      </w:r>
    </w:p>
    <w:p w14:paraId="3D21651C" w14:textId="35792960" w:rsidR="00C26700" w:rsidRDefault="00C26700" w:rsidP="00C26700">
      <w:pPr>
        <w:pStyle w:val="ELO-Flietext"/>
        <w:numPr>
          <w:ilvl w:val="2"/>
          <w:numId w:val="16"/>
        </w:numPr>
      </w:pPr>
      <w:r>
        <w:t xml:space="preserve">isTabHidden: </w:t>
      </w:r>
      <w:r w:rsidR="008A6C7A">
        <w:t>Prüft, ob der Tab versteckt ist</w:t>
      </w:r>
    </w:p>
    <w:p w14:paraId="11D43E2F" w14:textId="00C65EF0" w:rsidR="00C26700" w:rsidRDefault="00C26700" w:rsidP="00C26700">
      <w:pPr>
        <w:pStyle w:val="ELO-Flietext"/>
        <w:numPr>
          <w:ilvl w:val="2"/>
          <w:numId w:val="16"/>
        </w:numPr>
      </w:pPr>
      <w:r>
        <w:t xml:space="preserve">enableTab: </w:t>
      </w:r>
      <w:r w:rsidR="008A6C7A">
        <w:t>Aktiviert einen Tab</w:t>
      </w:r>
    </w:p>
    <w:p w14:paraId="6A469DBA" w14:textId="2CEDCDC7" w:rsidR="00C26700" w:rsidRDefault="00C26700" w:rsidP="00C26700">
      <w:pPr>
        <w:pStyle w:val="ELO-Flietext"/>
        <w:numPr>
          <w:ilvl w:val="2"/>
          <w:numId w:val="16"/>
        </w:numPr>
      </w:pPr>
      <w:r>
        <w:t xml:space="preserve">disableTab: </w:t>
      </w:r>
      <w:r w:rsidR="008A6C7A">
        <w:t>Deaktiviert einen Tab</w:t>
      </w:r>
    </w:p>
    <w:p w14:paraId="0A4C812B" w14:textId="2E010635" w:rsidR="00806230" w:rsidRDefault="00C26700" w:rsidP="00806230">
      <w:pPr>
        <w:pStyle w:val="ELO-Flietext"/>
        <w:numPr>
          <w:ilvl w:val="2"/>
          <w:numId w:val="16"/>
        </w:numPr>
      </w:pPr>
      <w:r>
        <w:t xml:space="preserve">isTabDisabled: </w:t>
      </w:r>
      <w:r w:rsidR="008A6C7A">
        <w:t>Prüft, ob ein Tab deaktiviert ist</w:t>
      </w:r>
    </w:p>
    <w:p w14:paraId="7857D92C" w14:textId="1F5371C4" w:rsidR="00806230" w:rsidRDefault="00806230" w:rsidP="00806230">
      <w:pPr>
        <w:pStyle w:val="ELO-Flietext"/>
        <w:numPr>
          <w:ilvl w:val="1"/>
          <w:numId w:val="16"/>
        </w:numPr>
      </w:pPr>
      <w:r>
        <w:t>forms: Alle registrierten Formulare. Diese bieten zusätzliche Funktionen:</w:t>
      </w:r>
    </w:p>
    <w:p w14:paraId="5F403BED" w14:textId="7BD6D92F" w:rsidR="00806230" w:rsidRDefault="00806230" w:rsidP="00806230">
      <w:pPr>
        <w:pStyle w:val="ELO-Flietext"/>
        <w:numPr>
          <w:ilvl w:val="2"/>
          <w:numId w:val="16"/>
        </w:numPr>
      </w:pPr>
      <w:r>
        <w:t xml:space="preserve">save: Führt eine Validierung, falls diese erfolgreich ist, </w:t>
      </w:r>
      <w:r w:rsidR="008E7900">
        <w:t>wird das Formular gespeichert. Dies kann nur bei Formularen verwendet werden, die gegen das Backend gespeichert werden, bei lokal geladenen Formularen hat dieser Aufruf keinen Effekt.</w:t>
      </w:r>
    </w:p>
    <w:p w14:paraId="078DABF3" w14:textId="624C7BBC" w:rsidR="00C26700" w:rsidRDefault="00F0478C" w:rsidP="00F0478C">
      <w:pPr>
        <w:pStyle w:val="ELO-Ueberschrift-2"/>
      </w:pPr>
      <w:r>
        <w:t>Feedback</w:t>
      </w:r>
    </w:p>
    <w:p w14:paraId="5AA43BCE" w14:textId="33521C32" w:rsidR="00F0478C" w:rsidRDefault="00F0478C" w:rsidP="00F0478C">
      <w:pPr>
        <w:pStyle w:val="Listenabsatz"/>
        <w:numPr>
          <w:ilvl w:val="0"/>
          <w:numId w:val="17"/>
        </w:numPr>
        <w:spacing w:after="0" w:line="240" w:lineRule="auto"/>
        <w:contextualSpacing w:val="0"/>
        <w:rPr>
          <w:rFonts w:eastAsia="Times New Roman"/>
          <w:color w:val="000000"/>
        </w:rPr>
      </w:pPr>
      <w:r>
        <w:rPr>
          <w:rFonts w:eastAsia="Times New Roman"/>
          <w:color w:val="000000"/>
        </w:rPr>
        <w:t>Formeln: Werden sie erst ausgeführt, nachdem der Validator lief? (Sowohl vorher als auch nachher muss möglich sein)</w:t>
      </w:r>
    </w:p>
    <w:p w14:paraId="7010734B" w14:textId="5761C687" w:rsidR="00F0478C" w:rsidRDefault="00F0478C" w:rsidP="00F0478C">
      <w:pPr>
        <w:spacing w:after="0" w:line="240" w:lineRule="auto"/>
        <w:rPr>
          <w:rFonts w:eastAsia="Times New Roman"/>
          <w:color w:val="000000"/>
        </w:rPr>
      </w:pPr>
    </w:p>
    <w:p w14:paraId="5D0A073A" w14:textId="0A079967" w:rsidR="00F0478C" w:rsidRPr="00FF0B98" w:rsidRDefault="00F0478C" w:rsidP="00F0478C">
      <w:pPr>
        <w:spacing w:after="0" w:line="240" w:lineRule="auto"/>
        <w:rPr>
          <w:rFonts w:eastAsia="Times New Roman"/>
          <w:i/>
          <w:iCs/>
          <w:color w:val="000000"/>
        </w:rPr>
      </w:pPr>
      <w:r w:rsidRPr="00FF0B98">
        <w:rPr>
          <w:rFonts w:eastAsia="Times New Roman"/>
          <w:i/>
          <w:iCs/>
          <w:color w:val="000000"/>
        </w:rPr>
        <w:t>Ich sehe hier keinen Grund eine Formelberechnung durchzuführen, wenn die dazu benötigten Felder nicht valide sind. Was wäre der Use-Case für so etwas.</w:t>
      </w:r>
    </w:p>
    <w:p w14:paraId="78A47760" w14:textId="77777777" w:rsidR="00F0478C" w:rsidRDefault="00F0478C" w:rsidP="00F0478C">
      <w:pPr>
        <w:spacing w:after="0" w:line="240" w:lineRule="auto"/>
        <w:rPr>
          <w:rFonts w:eastAsia="Times New Roman"/>
          <w:color w:val="000000"/>
        </w:rPr>
      </w:pPr>
    </w:p>
    <w:p w14:paraId="42F6FADE" w14:textId="77777777" w:rsidR="00F0478C" w:rsidRPr="00F0478C" w:rsidRDefault="00F0478C" w:rsidP="00F0478C">
      <w:pPr>
        <w:spacing w:after="0" w:line="240" w:lineRule="auto"/>
        <w:rPr>
          <w:rFonts w:eastAsia="Times New Roman"/>
          <w:color w:val="000000"/>
        </w:rPr>
      </w:pPr>
    </w:p>
    <w:p w14:paraId="69974438" w14:textId="7B9C7A80" w:rsidR="00F0478C" w:rsidRDefault="00F0478C" w:rsidP="00F0478C">
      <w:pPr>
        <w:pStyle w:val="Listenabsatz"/>
        <w:numPr>
          <w:ilvl w:val="0"/>
          <w:numId w:val="17"/>
        </w:numPr>
        <w:spacing w:after="0" w:line="240" w:lineRule="auto"/>
        <w:contextualSpacing w:val="0"/>
        <w:rPr>
          <w:rFonts w:eastAsia="Times New Roman"/>
          <w:color w:val="000000"/>
        </w:rPr>
      </w:pPr>
      <w:r>
        <w:rPr>
          <w:rFonts w:eastAsia="Times New Roman"/>
          <w:color w:val="000000"/>
        </w:rPr>
        <w:t>Alle fct Definitionen müssen in ein Skript auslagerbar sein.</w:t>
      </w:r>
    </w:p>
    <w:p w14:paraId="3D14704B" w14:textId="1659B2FB" w:rsidR="00F0478C" w:rsidRDefault="00F0478C" w:rsidP="00F0478C">
      <w:pPr>
        <w:spacing w:after="0" w:line="240" w:lineRule="auto"/>
        <w:rPr>
          <w:rFonts w:eastAsia="Times New Roman"/>
          <w:color w:val="000000"/>
        </w:rPr>
      </w:pPr>
    </w:p>
    <w:p w14:paraId="0A33F45E" w14:textId="27F779D6" w:rsidR="00F0478C" w:rsidRPr="00FF0B98" w:rsidRDefault="00F0478C" w:rsidP="00F0478C">
      <w:pPr>
        <w:spacing w:after="0" w:line="240" w:lineRule="auto"/>
        <w:rPr>
          <w:rFonts w:eastAsia="Times New Roman"/>
          <w:i/>
          <w:iCs/>
          <w:color w:val="000000"/>
        </w:rPr>
      </w:pPr>
      <w:r w:rsidRPr="00FF0B98">
        <w:rPr>
          <w:rFonts w:eastAsia="Times New Roman"/>
          <w:i/>
          <w:iCs/>
          <w:color w:val="000000"/>
        </w:rPr>
        <w:t>Das ist sicherlich eine sinnvolle Erweiterung: Im Script werden Funktionen mit Namen implementiert, im Formular kann man statt einer fct dann den Funktionesnamen angeben, der hier ausgeführt werden soll.</w:t>
      </w:r>
    </w:p>
    <w:p w14:paraId="7111BE59" w14:textId="77777777" w:rsidR="00F0478C" w:rsidRPr="00F0478C" w:rsidRDefault="00F0478C" w:rsidP="00F0478C">
      <w:pPr>
        <w:spacing w:after="0" w:line="240" w:lineRule="auto"/>
        <w:rPr>
          <w:rFonts w:eastAsia="Times New Roman"/>
          <w:color w:val="000000"/>
        </w:rPr>
      </w:pPr>
    </w:p>
    <w:p w14:paraId="6B21183E" w14:textId="77777777" w:rsidR="00F0478C" w:rsidRDefault="00F0478C" w:rsidP="00F0478C">
      <w:pPr>
        <w:pStyle w:val="Listenabsatz"/>
        <w:numPr>
          <w:ilvl w:val="0"/>
          <w:numId w:val="17"/>
        </w:numPr>
        <w:spacing w:after="0" w:line="240" w:lineRule="auto"/>
        <w:contextualSpacing w:val="0"/>
        <w:rPr>
          <w:rFonts w:eastAsia="Times New Roman"/>
          <w:color w:val="000000"/>
        </w:rPr>
      </w:pPr>
      <w:r>
        <w:rPr>
          <w:rFonts w:eastAsia="Times New Roman"/>
          <w:color w:val="000000"/>
        </w:rPr>
        <w:t>OnBlur: Für was wird OnEnter benötigt? OnBlur würde reichen? (Wieso sollte man zwischen Enter und Tab unterscheiden?)</w:t>
      </w:r>
    </w:p>
    <w:p w14:paraId="6FAC050C" w14:textId="685E5E45" w:rsidR="00F0478C" w:rsidRDefault="00F0478C" w:rsidP="00F0478C">
      <w:pPr>
        <w:pStyle w:val="Listenabsatz"/>
        <w:numPr>
          <w:ilvl w:val="0"/>
          <w:numId w:val="18"/>
        </w:numPr>
        <w:spacing w:after="0" w:line="240" w:lineRule="auto"/>
        <w:contextualSpacing w:val="0"/>
        <w:rPr>
          <w:rFonts w:eastAsia="Times New Roman"/>
          <w:color w:val="000000"/>
        </w:rPr>
      </w:pPr>
      <w:r>
        <w:rPr>
          <w:rFonts w:eastAsia="Times New Roman"/>
          <w:color w:val="000000"/>
        </w:rPr>
        <w:t>OnEnter würde ich eher so verstehen, dass etwas passiert, sobald man in das Input-Feld klickt.</w:t>
      </w:r>
    </w:p>
    <w:p w14:paraId="075363CC" w14:textId="44DC4540" w:rsidR="00F0478C" w:rsidRDefault="00F0478C" w:rsidP="00F0478C">
      <w:pPr>
        <w:spacing w:after="0" w:line="240" w:lineRule="auto"/>
        <w:rPr>
          <w:rFonts w:eastAsia="Times New Roman"/>
          <w:color w:val="000000"/>
        </w:rPr>
      </w:pPr>
    </w:p>
    <w:p w14:paraId="515994D2" w14:textId="133A8475" w:rsidR="00F0478C" w:rsidRPr="00FF0B98" w:rsidRDefault="00F0478C" w:rsidP="00F0478C">
      <w:pPr>
        <w:spacing w:after="0" w:line="240" w:lineRule="auto"/>
        <w:rPr>
          <w:rFonts w:eastAsia="Times New Roman"/>
          <w:i/>
          <w:iCs/>
          <w:color w:val="000000"/>
        </w:rPr>
      </w:pPr>
      <w:r w:rsidRPr="00FF0B98">
        <w:rPr>
          <w:rFonts w:eastAsia="Times New Roman"/>
          <w:i/>
          <w:iCs/>
          <w:color w:val="000000"/>
        </w:rPr>
        <w:t>OnEnter ist das Enter-Tastenevent, das wurde von Michael Weiler in einer ersten Analyse der bisherigen BS Scripte benannt. Der User ist in einem Feld, macht dort eine Eingabe und möchte dann einen Prozess (Validierung, Berechnung, Übertragung etc. anstoßen).</w:t>
      </w:r>
    </w:p>
    <w:p w14:paraId="46F83BAB" w14:textId="62EF442E" w:rsidR="00F0478C" w:rsidRPr="00FF0B98" w:rsidRDefault="00F0478C" w:rsidP="00F0478C">
      <w:pPr>
        <w:spacing w:after="0" w:line="240" w:lineRule="auto"/>
        <w:rPr>
          <w:rFonts w:eastAsia="Times New Roman"/>
          <w:i/>
          <w:iCs/>
          <w:color w:val="000000"/>
        </w:rPr>
      </w:pPr>
    </w:p>
    <w:p w14:paraId="101790F9" w14:textId="3BD676CF" w:rsidR="00F0478C" w:rsidRPr="00FF0B98" w:rsidRDefault="00F0478C" w:rsidP="00F0478C">
      <w:pPr>
        <w:spacing w:after="0" w:line="240" w:lineRule="auto"/>
        <w:rPr>
          <w:rFonts w:eastAsia="Times New Roman"/>
          <w:i/>
          <w:iCs/>
          <w:color w:val="000000"/>
        </w:rPr>
      </w:pPr>
      <w:r w:rsidRPr="00FF0B98">
        <w:rPr>
          <w:rFonts w:eastAsia="Times New Roman"/>
          <w:i/>
          <w:iCs/>
          <w:color w:val="000000"/>
        </w:rPr>
        <w:t>Sicherlich sinnvoll zu diskutieren wäre, ob man hier andere Tasten als Events hinzufügt.</w:t>
      </w:r>
    </w:p>
    <w:p w14:paraId="2D98A9A2" w14:textId="76EB260E" w:rsidR="00F0478C" w:rsidRPr="00FF0B98" w:rsidRDefault="00F0478C" w:rsidP="00F0478C">
      <w:pPr>
        <w:spacing w:after="0" w:line="240" w:lineRule="auto"/>
        <w:rPr>
          <w:rFonts w:eastAsia="Times New Roman"/>
          <w:i/>
          <w:iCs/>
          <w:color w:val="000000"/>
        </w:rPr>
      </w:pPr>
      <w:r w:rsidRPr="00FF0B98">
        <w:rPr>
          <w:rFonts w:eastAsia="Times New Roman"/>
          <w:i/>
          <w:iCs/>
          <w:color w:val="000000"/>
        </w:rPr>
        <w:t>Das Betreten eines Feldes wäre ein onFocus Event: Wird das benötigt?</w:t>
      </w:r>
    </w:p>
    <w:p w14:paraId="3937E830" w14:textId="77777777" w:rsidR="00F0478C" w:rsidRPr="00F0478C" w:rsidRDefault="00F0478C" w:rsidP="00F0478C">
      <w:pPr>
        <w:spacing w:after="0" w:line="240" w:lineRule="auto"/>
        <w:rPr>
          <w:rFonts w:eastAsia="Times New Roman"/>
          <w:color w:val="000000"/>
        </w:rPr>
      </w:pPr>
    </w:p>
    <w:p w14:paraId="354A8762" w14:textId="16469866" w:rsidR="00F0478C" w:rsidRDefault="00F0478C" w:rsidP="00F0478C">
      <w:pPr>
        <w:pStyle w:val="Listenabsatz"/>
        <w:numPr>
          <w:ilvl w:val="0"/>
          <w:numId w:val="17"/>
        </w:numPr>
        <w:spacing w:after="0" w:line="240" w:lineRule="auto"/>
        <w:contextualSpacing w:val="0"/>
        <w:rPr>
          <w:rFonts w:eastAsia="Times New Roman"/>
          <w:color w:val="000000"/>
        </w:rPr>
      </w:pPr>
      <w:r>
        <w:rPr>
          <w:rFonts w:eastAsia="Times New Roman"/>
          <w:color w:val="000000"/>
        </w:rPr>
        <w:t>Wie sollen Tabellen im Formular behandelt werden?</w:t>
      </w:r>
    </w:p>
    <w:p w14:paraId="2D515041" w14:textId="7128A2E9" w:rsidR="00F0478C" w:rsidRDefault="00F0478C" w:rsidP="00F0478C">
      <w:pPr>
        <w:spacing w:after="0" w:line="240" w:lineRule="auto"/>
        <w:rPr>
          <w:rFonts w:eastAsia="Times New Roman"/>
          <w:color w:val="000000"/>
        </w:rPr>
      </w:pPr>
    </w:p>
    <w:p w14:paraId="3EFEB8A2" w14:textId="20827950" w:rsidR="00F0478C" w:rsidRPr="00FF0B98" w:rsidRDefault="00F0478C" w:rsidP="00F0478C">
      <w:pPr>
        <w:spacing w:after="0" w:line="240" w:lineRule="auto"/>
        <w:rPr>
          <w:rFonts w:eastAsia="Times New Roman"/>
          <w:i/>
          <w:iCs/>
          <w:color w:val="000000"/>
        </w:rPr>
      </w:pPr>
      <w:r w:rsidRPr="00FF0B98">
        <w:rPr>
          <w:rFonts w:eastAsia="Times New Roman"/>
          <w:i/>
          <w:iCs/>
          <w:color w:val="000000"/>
        </w:rPr>
        <w:t>Dafür gibt es bereits eine Komponente, diese ist etwas komplexer und bedarf sicherlich einer eigenen Untersuchung.</w:t>
      </w:r>
    </w:p>
    <w:p w14:paraId="4874A40A" w14:textId="77777777" w:rsidR="00F0478C" w:rsidRPr="00F0478C" w:rsidRDefault="00F0478C" w:rsidP="00F0478C">
      <w:pPr>
        <w:spacing w:after="0" w:line="240" w:lineRule="auto"/>
        <w:rPr>
          <w:rFonts w:eastAsia="Times New Roman"/>
          <w:color w:val="000000"/>
        </w:rPr>
      </w:pPr>
    </w:p>
    <w:p w14:paraId="07389558" w14:textId="14C6498B" w:rsidR="00F0478C" w:rsidRDefault="00F0478C" w:rsidP="00F0478C">
      <w:pPr>
        <w:pStyle w:val="Listenabsatz"/>
        <w:numPr>
          <w:ilvl w:val="0"/>
          <w:numId w:val="17"/>
        </w:numPr>
        <w:spacing w:after="0" w:line="240" w:lineRule="auto"/>
        <w:contextualSpacing w:val="0"/>
        <w:rPr>
          <w:rFonts w:eastAsia="Times New Roman"/>
          <w:color w:val="000000"/>
        </w:rPr>
      </w:pPr>
      <w:r>
        <w:rPr>
          <w:rFonts w:eastAsia="Times New Roman"/>
          <w:color w:val="000000"/>
        </w:rPr>
        <w:t>Feldwerte setzen muss programmatisch auch ohne Validierung möglich sein. (.set(val, false) ?)</w:t>
      </w:r>
    </w:p>
    <w:p w14:paraId="16000BC7" w14:textId="6F8A305C" w:rsidR="00F0478C" w:rsidRPr="00FF0B98" w:rsidRDefault="00F0478C" w:rsidP="00F0478C">
      <w:pPr>
        <w:spacing w:after="0" w:line="240" w:lineRule="auto"/>
        <w:rPr>
          <w:rFonts w:eastAsia="Times New Roman"/>
          <w:i/>
          <w:iCs/>
          <w:color w:val="000000"/>
        </w:rPr>
      </w:pPr>
      <w:r w:rsidRPr="00FF0B98">
        <w:rPr>
          <w:rFonts w:eastAsia="Times New Roman"/>
          <w:i/>
          <w:iCs/>
          <w:color w:val="000000"/>
        </w:rPr>
        <w:t>Was ist dafür der use-case? Ein Formular-Feld sollte nur einen Wert haben, wenn dieser Wert auch gültig ist, alles andere führt zu inkonsistenten Daten und großer Fehleranfälligkeit, da jedes Mal geprüft werden muss, ob der Wert darin jetzt gültig ist oder nicht. Ein ungültiges Feld hat deshalb immer den Wert null. Eventuell ist jedoch der valueStr gefüllt, dieser hat dann die ungültige Eingabe des Users.</w:t>
      </w:r>
    </w:p>
    <w:p w14:paraId="2C6411DC" w14:textId="6201F8BE" w:rsidR="00F0478C" w:rsidRDefault="00F0478C" w:rsidP="00F0478C">
      <w:pPr>
        <w:spacing w:after="0" w:line="240" w:lineRule="auto"/>
        <w:rPr>
          <w:rFonts w:eastAsia="Times New Roman"/>
          <w:color w:val="000000"/>
        </w:rPr>
      </w:pPr>
    </w:p>
    <w:p w14:paraId="00B07E6C" w14:textId="77777777" w:rsidR="00F0478C" w:rsidRPr="00F0478C" w:rsidRDefault="00F0478C" w:rsidP="00F0478C">
      <w:pPr>
        <w:spacing w:after="0" w:line="240" w:lineRule="auto"/>
        <w:rPr>
          <w:rFonts w:eastAsia="Times New Roman"/>
          <w:color w:val="000000"/>
        </w:rPr>
      </w:pPr>
    </w:p>
    <w:p w14:paraId="20C6032C" w14:textId="77777777" w:rsidR="00F0478C" w:rsidRDefault="00F0478C" w:rsidP="00F0478C">
      <w:pPr>
        <w:pStyle w:val="Listenabsatz"/>
        <w:numPr>
          <w:ilvl w:val="0"/>
          <w:numId w:val="17"/>
        </w:numPr>
        <w:spacing w:after="0" w:line="240" w:lineRule="auto"/>
        <w:contextualSpacing w:val="0"/>
        <w:rPr>
          <w:rFonts w:eastAsia="Times New Roman"/>
          <w:color w:val="000000"/>
        </w:rPr>
      </w:pPr>
      <w:r>
        <w:rPr>
          <w:rFonts w:eastAsia="Times New Roman"/>
          <w:color w:val="000000"/>
        </w:rPr>
        <w:t>Es wäre schön, wenn die toString und valueOf Methoden der Felder einen vernünftigen Wert zurückgeben würden.</w:t>
      </w:r>
    </w:p>
    <w:p w14:paraId="67747D48" w14:textId="77777777" w:rsidR="00F0478C" w:rsidRDefault="00F0478C" w:rsidP="00F0478C">
      <w:pPr>
        <w:pStyle w:val="Listenabsatz"/>
        <w:rPr>
          <w:rFonts w:eastAsiaTheme="minorHAnsi"/>
          <w:color w:val="000000"/>
        </w:rPr>
      </w:pPr>
      <w:r>
        <w:rPr>
          <w:color w:val="000000"/>
        </w:rPr>
        <w:t>Beispiel:</w:t>
      </w:r>
    </w:p>
    <w:p w14:paraId="7AF72C3D" w14:textId="77777777" w:rsidR="00F0478C" w:rsidRDefault="00F0478C" w:rsidP="00F0478C">
      <w:pPr>
        <w:pStyle w:val="Listenabsatz"/>
        <w:rPr>
          <w:color w:val="000000"/>
        </w:rPr>
      </w:pPr>
      <w:r>
        <w:rPr>
          <w:color w:val="000000"/>
        </w:rPr>
        <w:t xml:space="preserve">     Datumsfeld explizit: “Heute ist der “ + form.mydatefield.get()             </w:t>
      </w:r>
      <w:r>
        <w:rPr>
          <w:rFonts w:ascii="Wingdings" w:hAnsi="Wingdings"/>
          <w:color w:val="000000"/>
        </w:rPr>
        <w:t>à</w:t>
      </w:r>
      <w:r>
        <w:rPr>
          <w:color w:val="000000"/>
        </w:rPr>
        <w:t xml:space="preserve"> “Heute ist der 11.08.2020“</w:t>
      </w:r>
    </w:p>
    <w:p w14:paraId="77690E60" w14:textId="175B750D" w:rsidR="00F0478C" w:rsidRDefault="00F0478C" w:rsidP="00F0478C">
      <w:pPr>
        <w:pStyle w:val="Listenabsatz"/>
        <w:rPr>
          <w:color w:val="000000"/>
        </w:rPr>
      </w:pPr>
      <w:r>
        <w:rPr>
          <w:color w:val="000000"/>
        </w:rPr>
        <w:t xml:space="preserve">     Datumsfeld implizit: “Heute ist der “ + form.mydatefield                        </w:t>
      </w:r>
      <w:r>
        <w:rPr>
          <w:rFonts w:ascii="Wingdings" w:hAnsi="Wingdings"/>
          <w:color w:val="000000"/>
        </w:rPr>
        <w:t>à</w:t>
      </w:r>
      <w:r>
        <w:rPr>
          <w:color w:val="000000"/>
        </w:rPr>
        <w:t xml:space="preserve"> “Heute ist der 11.08.2020“</w:t>
      </w:r>
    </w:p>
    <w:p w14:paraId="2AA633B7" w14:textId="5BF10731" w:rsidR="00AC5E13" w:rsidRDefault="00AC5E13" w:rsidP="00F0478C">
      <w:pPr>
        <w:pStyle w:val="Listenabsatz"/>
        <w:rPr>
          <w:color w:val="000000"/>
        </w:rPr>
      </w:pPr>
    </w:p>
    <w:p w14:paraId="48ADBED0" w14:textId="7C46F5B3" w:rsidR="00AC5E13" w:rsidRPr="00FF0B98" w:rsidRDefault="00AC5E13" w:rsidP="00F0478C">
      <w:pPr>
        <w:pStyle w:val="Listenabsatz"/>
        <w:rPr>
          <w:i/>
          <w:iCs/>
          <w:color w:val="000000"/>
        </w:rPr>
      </w:pPr>
      <w:r w:rsidRPr="00FF0B98">
        <w:rPr>
          <w:i/>
          <w:iCs/>
          <w:color w:val="000000"/>
        </w:rPr>
        <w:t>Das ist stark eine Frage des use-cases, wenn form.mydatefield statt des Datum Objektes nur einen String zurück gibt, dann wird daraus quasi ein ungültiger Wert (der String hat z.B. keine Relation zu einer Zeitzone).</w:t>
      </w:r>
    </w:p>
    <w:p w14:paraId="494CCF49" w14:textId="77777777" w:rsidR="00AC5E13" w:rsidRPr="00FF0B98" w:rsidRDefault="00AC5E13" w:rsidP="00F0478C">
      <w:pPr>
        <w:pStyle w:val="Listenabsatz"/>
        <w:rPr>
          <w:i/>
          <w:iCs/>
          <w:color w:val="000000"/>
        </w:rPr>
      </w:pPr>
    </w:p>
    <w:p w14:paraId="4B963356" w14:textId="2EC4B2C2" w:rsidR="00AC5E13" w:rsidRPr="00FF0B98" w:rsidRDefault="00AC5E13" w:rsidP="00F0478C">
      <w:pPr>
        <w:pStyle w:val="Listenabsatz"/>
        <w:rPr>
          <w:i/>
          <w:iCs/>
          <w:color w:val="000000"/>
        </w:rPr>
      </w:pPr>
      <w:r w:rsidRPr="00FF0B98">
        <w:rPr>
          <w:i/>
          <w:iCs/>
          <w:color w:val="000000"/>
        </w:rPr>
        <w:t>Hilfsfunktionen die so etwas erledigen, machen allerdings Sinn: api.helpers.Renderer.date(form.mydatefield) oä. -&gt; Issue Api Renderer</w:t>
      </w:r>
    </w:p>
    <w:p w14:paraId="7A3D884D" w14:textId="77777777" w:rsidR="00AC5E13" w:rsidRDefault="00AC5E13" w:rsidP="00F0478C">
      <w:pPr>
        <w:pStyle w:val="Listenabsatz"/>
        <w:rPr>
          <w:color w:val="000000"/>
        </w:rPr>
      </w:pPr>
    </w:p>
    <w:p w14:paraId="14598093" w14:textId="2385025B" w:rsidR="00F0478C" w:rsidRDefault="00F0478C" w:rsidP="00F0478C">
      <w:pPr>
        <w:pStyle w:val="Listenabsatz"/>
        <w:numPr>
          <w:ilvl w:val="0"/>
          <w:numId w:val="17"/>
        </w:numPr>
        <w:spacing w:after="0" w:line="240" w:lineRule="auto"/>
        <w:contextualSpacing w:val="0"/>
        <w:rPr>
          <w:rFonts w:eastAsia="Times New Roman"/>
          <w:color w:val="000000"/>
        </w:rPr>
      </w:pPr>
      <w:r>
        <w:rPr>
          <w:rFonts w:eastAsia="Times New Roman"/>
          <w:color w:val="000000"/>
        </w:rPr>
        <w:lastRenderedPageBreak/>
        <w:t>Man hat im Skript Zugriff auf value und valueStr. Gibt es auch eine Möglichkeit der get-Methode eines Feldes mitzuteilen, ob man den Wert als value oder als valueStr erhalten möchte? Das ist notwendig.</w:t>
      </w:r>
    </w:p>
    <w:p w14:paraId="40B822D1" w14:textId="04789DF0" w:rsidR="00AC5E13" w:rsidRDefault="00AC5E13" w:rsidP="00AC5E13">
      <w:pPr>
        <w:spacing w:after="0" w:line="240" w:lineRule="auto"/>
        <w:rPr>
          <w:rFonts w:eastAsia="Times New Roman"/>
          <w:color w:val="000000"/>
        </w:rPr>
      </w:pPr>
    </w:p>
    <w:p w14:paraId="224FB46A" w14:textId="02E9F12D" w:rsidR="00AC5E13" w:rsidRPr="00FF0B98" w:rsidRDefault="00AC5E13" w:rsidP="00AC5E13">
      <w:pPr>
        <w:spacing w:after="0" w:line="240" w:lineRule="auto"/>
        <w:ind w:left="708"/>
        <w:rPr>
          <w:rFonts w:eastAsia="Times New Roman"/>
          <w:i/>
          <w:iCs/>
          <w:color w:val="000000"/>
        </w:rPr>
      </w:pPr>
      <w:r w:rsidRPr="00FF0B98">
        <w:rPr>
          <w:rFonts w:eastAsia="Times New Roman"/>
          <w:i/>
          <w:iCs/>
          <w:color w:val="000000"/>
        </w:rPr>
        <w:t>Aktuell nicht neben einem get() für den value, wäre ein getStr() sicher sinnvoll. -&gt; Issue Form API erweitern</w:t>
      </w:r>
    </w:p>
    <w:p w14:paraId="48A63914" w14:textId="77777777" w:rsidR="00F0478C" w:rsidRDefault="00F0478C" w:rsidP="00F0478C">
      <w:pPr>
        <w:rPr>
          <w:rFonts w:eastAsiaTheme="minorHAnsi"/>
          <w:color w:val="000000"/>
        </w:rPr>
      </w:pPr>
    </w:p>
    <w:p w14:paraId="2BE89E84" w14:textId="77777777" w:rsidR="00F0478C" w:rsidRDefault="00F0478C" w:rsidP="00F0478C">
      <w:pPr>
        <w:rPr>
          <w:color w:val="000000"/>
        </w:rPr>
      </w:pPr>
      <w:r>
        <w:rPr>
          <w:color w:val="000000"/>
        </w:rPr>
        <w:t>Weitere Funktionen die noch fehlen:</w:t>
      </w:r>
    </w:p>
    <w:p w14:paraId="1615F729" w14:textId="03E765B2"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Platzhalter für ein Feld definieren (der graue Text, welcher als Eingabevorschlag angezeigt wird)</w:t>
      </w:r>
    </w:p>
    <w:p w14:paraId="5F350261" w14:textId="77777777" w:rsidR="00FF0B98" w:rsidRDefault="00FF0B98" w:rsidP="00FF0B98">
      <w:pPr>
        <w:pStyle w:val="Listenabsatz"/>
        <w:spacing w:after="0" w:line="240" w:lineRule="auto"/>
        <w:contextualSpacing w:val="0"/>
        <w:rPr>
          <w:rFonts w:eastAsia="Times New Roman"/>
          <w:color w:val="000000"/>
        </w:rPr>
      </w:pPr>
    </w:p>
    <w:p w14:paraId="04F1C3D7" w14:textId="2A019688" w:rsidR="00AC5E13" w:rsidRPr="00FF0B98" w:rsidRDefault="00AC5E13" w:rsidP="00AC5E13">
      <w:pPr>
        <w:spacing w:after="0" w:line="240" w:lineRule="auto"/>
        <w:rPr>
          <w:rFonts w:eastAsia="Times New Roman"/>
          <w:i/>
          <w:iCs/>
          <w:color w:val="000000"/>
        </w:rPr>
      </w:pPr>
      <w:r w:rsidRPr="00FF0B98">
        <w:rPr>
          <w:rFonts w:eastAsia="Times New Roman"/>
          <w:i/>
          <w:iCs/>
          <w:color w:val="000000"/>
        </w:rPr>
        <w:t>Platzhalter sind aktuell bereits möglich (fehlen jedoch im Konfigurationsobjekt). -&gt; Issue Platzhalter konfigurierbar machen</w:t>
      </w:r>
    </w:p>
    <w:p w14:paraId="3C4E70F0" w14:textId="3C93B0BB" w:rsidR="00AC5E13" w:rsidRDefault="00AC5E13" w:rsidP="00AC5E13">
      <w:pPr>
        <w:spacing w:after="0" w:line="240" w:lineRule="auto"/>
        <w:rPr>
          <w:rFonts w:eastAsia="Times New Roman"/>
          <w:color w:val="000000"/>
        </w:rPr>
      </w:pPr>
    </w:p>
    <w:p w14:paraId="08EFBD1F" w14:textId="77777777" w:rsidR="00AC5E13" w:rsidRPr="00AC5E13" w:rsidRDefault="00AC5E13" w:rsidP="00AC5E13">
      <w:pPr>
        <w:spacing w:after="0" w:line="240" w:lineRule="auto"/>
        <w:rPr>
          <w:rFonts w:eastAsia="Times New Roman"/>
          <w:color w:val="000000"/>
        </w:rPr>
      </w:pPr>
    </w:p>
    <w:p w14:paraId="63B7A520" w14:textId="11FF4765"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Zugriff auf den Labeltext eines Feldes. Label und Inputfeld sollten verbunden sein, um sowohl Feld, als auch Label gleichzeitig ein-/ausblenden zu können.</w:t>
      </w:r>
    </w:p>
    <w:p w14:paraId="0962B28E" w14:textId="3483CBF6" w:rsidR="00563A75" w:rsidRDefault="00563A75" w:rsidP="00563A75">
      <w:pPr>
        <w:spacing w:after="0" w:line="240" w:lineRule="auto"/>
        <w:rPr>
          <w:rFonts w:eastAsia="Times New Roman"/>
          <w:color w:val="000000"/>
        </w:rPr>
      </w:pPr>
    </w:p>
    <w:p w14:paraId="3F34759B" w14:textId="41447D98" w:rsidR="00563A75" w:rsidRPr="00FF0B98" w:rsidRDefault="00563A75" w:rsidP="00563A75">
      <w:pPr>
        <w:spacing w:after="0" w:line="240" w:lineRule="auto"/>
        <w:rPr>
          <w:rFonts w:eastAsia="Times New Roman"/>
          <w:i/>
          <w:iCs/>
          <w:color w:val="000000"/>
        </w:rPr>
      </w:pPr>
      <w:r w:rsidRPr="00FF0B98">
        <w:rPr>
          <w:rFonts w:eastAsia="Times New Roman"/>
          <w:i/>
          <w:iCs/>
          <w:color w:val="000000"/>
        </w:rPr>
        <w:t>Das wird sowieso als Einheit betrachtet:</w:t>
      </w:r>
    </w:p>
    <w:p w14:paraId="7B92F5E6" w14:textId="56DE77C3" w:rsidR="00563A75" w:rsidRPr="00FF0B98" w:rsidRDefault="00563A75" w:rsidP="00563A75">
      <w:pPr>
        <w:spacing w:after="0" w:line="240" w:lineRule="auto"/>
        <w:rPr>
          <w:rFonts w:eastAsia="Times New Roman"/>
          <w:i/>
          <w:iCs/>
          <w:color w:val="000000"/>
        </w:rPr>
      </w:pPr>
      <w:r w:rsidRPr="00FF0B98">
        <w:rPr>
          <w:rFonts w:eastAsia="Times New Roman"/>
          <w:i/>
          <w:iCs/>
          <w:color w:val="000000"/>
        </w:rPr>
        <w:t>if (value) { api.components.text2.hide() } else { api.components.text2.show() }</w:t>
      </w:r>
    </w:p>
    <w:p w14:paraId="2FA54849" w14:textId="71A4665F" w:rsidR="00563A75" w:rsidRPr="00FF0B98" w:rsidRDefault="00563A75" w:rsidP="00563A75">
      <w:pPr>
        <w:spacing w:after="0" w:line="240" w:lineRule="auto"/>
        <w:rPr>
          <w:rFonts w:eastAsia="Times New Roman"/>
          <w:i/>
          <w:iCs/>
          <w:color w:val="000000"/>
        </w:rPr>
      </w:pPr>
      <w:r w:rsidRPr="00FF0B98">
        <w:rPr>
          <w:rFonts w:eastAsia="Times New Roman"/>
          <w:i/>
          <w:iCs/>
          <w:color w:val="000000"/>
        </w:rPr>
        <w:t>Hier wird jeweils text2 mit Label versteckt bzw angezeigt.</w:t>
      </w:r>
    </w:p>
    <w:p w14:paraId="6DB448CA" w14:textId="77777777" w:rsidR="00563A75" w:rsidRPr="00563A75" w:rsidRDefault="00563A75" w:rsidP="00563A75">
      <w:pPr>
        <w:spacing w:after="0" w:line="240" w:lineRule="auto"/>
        <w:rPr>
          <w:rFonts w:eastAsia="Times New Roman"/>
          <w:color w:val="000000"/>
        </w:rPr>
      </w:pPr>
    </w:p>
    <w:p w14:paraId="1746B689" w14:textId="63CCBD97"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Tooltips eines Feldes müssen im laufenden Betrieb ein-/ ausblendbar und änderbar sein.</w:t>
      </w:r>
    </w:p>
    <w:p w14:paraId="074F50DE" w14:textId="22486589" w:rsidR="00563A75" w:rsidRPr="00FF0B98" w:rsidRDefault="00563A75" w:rsidP="00563A75">
      <w:pPr>
        <w:spacing w:after="0" w:line="240" w:lineRule="auto"/>
        <w:rPr>
          <w:rFonts w:eastAsia="Times New Roman"/>
          <w:i/>
          <w:iCs/>
          <w:color w:val="000000"/>
        </w:rPr>
      </w:pPr>
      <w:r w:rsidRPr="00FF0B98">
        <w:rPr>
          <w:rFonts w:eastAsia="Times New Roman"/>
          <w:i/>
          <w:iCs/>
          <w:color w:val="000000"/>
        </w:rPr>
        <w:t>Sind das die Validierungsmeldungen darunter oder sind wirklich Tooltips (onmouseover) gemeint?</w:t>
      </w:r>
    </w:p>
    <w:p w14:paraId="4E6C093E" w14:textId="2B54E663" w:rsidR="00563A75" w:rsidRPr="00FF0B98" w:rsidRDefault="00563A75" w:rsidP="00563A75">
      <w:pPr>
        <w:spacing w:after="0" w:line="240" w:lineRule="auto"/>
        <w:rPr>
          <w:rFonts w:eastAsia="Times New Roman"/>
          <w:i/>
          <w:iCs/>
          <w:color w:val="000000"/>
        </w:rPr>
      </w:pPr>
    </w:p>
    <w:p w14:paraId="7317358F" w14:textId="09AD3878" w:rsidR="00563A75" w:rsidRPr="00FF0B98" w:rsidRDefault="00563A75" w:rsidP="00563A75">
      <w:pPr>
        <w:spacing w:after="0" w:line="240" w:lineRule="auto"/>
        <w:rPr>
          <w:rFonts w:eastAsia="Times New Roman"/>
          <w:i/>
          <w:iCs/>
          <w:color w:val="000000"/>
        </w:rPr>
      </w:pPr>
      <w:r w:rsidRPr="00FF0B98">
        <w:rPr>
          <w:rFonts w:eastAsia="Times New Roman"/>
          <w:i/>
          <w:iCs/>
          <w:color w:val="000000"/>
        </w:rPr>
        <w:t>Issue: Tooltips in DynamicField einbauen und konfigurierbar machen (tooltip: „Bitte Betrag eingeben.“)</w:t>
      </w:r>
    </w:p>
    <w:p w14:paraId="0880DFD6" w14:textId="77777777" w:rsidR="00563A75" w:rsidRPr="00563A75" w:rsidRDefault="00563A75" w:rsidP="00563A75">
      <w:pPr>
        <w:spacing w:after="0" w:line="240" w:lineRule="auto"/>
        <w:rPr>
          <w:rFonts w:eastAsia="Times New Roman"/>
          <w:color w:val="000000"/>
        </w:rPr>
      </w:pPr>
    </w:p>
    <w:p w14:paraId="0ED56D8E" w14:textId="4270AB4A"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Validatorennachrichten und Validatoren selbst müssen im laufenden Betrieb ein-/ ausschaltbar und änderbar sein.</w:t>
      </w:r>
    </w:p>
    <w:p w14:paraId="776803BB" w14:textId="77777777" w:rsidR="00FF0B98" w:rsidRDefault="00FF0B98" w:rsidP="00FF0B98">
      <w:pPr>
        <w:pStyle w:val="Listenabsatz"/>
        <w:spacing w:after="0" w:line="240" w:lineRule="auto"/>
        <w:contextualSpacing w:val="0"/>
        <w:rPr>
          <w:rFonts w:eastAsia="Times New Roman"/>
          <w:color w:val="000000"/>
        </w:rPr>
      </w:pPr>
    </w:p>
    <w:p w14:paraId="3648C54A" w14:textId="12AE4C39" w:rsidR="00563A75" w:rsidRPr="00FF0B98" w:rsidRDefault="00563A75" w:rsidP="00563A75">
      <w:pPr>
        <w:spacing w:after="0" w:line="240" w:lineRule="auto"/>
        <w:rPr>
          <w:rFonts w:eastAsia="Times New Roman"/>
          <w:i/>
          <w:iCs/>
          <w:color w:val="000000"/>
        </w:rPr>
      </w:pPr>
      <w:r w:rsidRPr="00FF0B98">
        <w:rPr>
          <w:rFonts w:eastAsia="Times New Roman"/>
          <w:i/>
          <w:iCs/>
          <w:color w:val="000000"/>
        </w:rPr>
        <w:t>Das würde ich auch hinterfragen, am Ende muss ein Formular bezüglich seinen Inhaltes valide sein, daran ist nichts dynamisch. Eventuell gibt es komplizierte Custom Validator Funktionen, die mehrere Felder in Relation prüfen, aber valide sein müssen am Ende alle.</w:t>
      </w:r>
    </w:p>
    <w:p w14:paraId="10260ECD" w14:textId="77777777" w:rsidR="00563A75" w:rsidRPr="00563A75" w:rsidRDefault="00563A75" w:rsidP="00563A75">
      <w:pPr>
        <w:spacing w:after="0" w:line="240" w:lineRule="auto"/>
        <w:rPr>
          <w:rFonts w:eastAsia="Times New Roman"/>
          <w:color w:val="000000"/>
        </w:rPr>
      </w:pPr>
    </w:p>
    <w:p w14:paraId="2CD89483" w14:textId="37547C00"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Folgende Attribute von Feldern müssen außerdem definiert und im laufenden Betrieb geändert werden können: readonly Ja/Nein, optional oder Pflichtfeld</w:t>
      </w:r>
    </w:p>
    <w:p w14:paraId="3F25CC5D" w14:textId="77777777" w:rsidR="00FF0B98" w:rsidRDefault="00FF0B98" w:rsidP="00FF0B98">
      <w:pPr>
        <w:pStyle w:val="Listenabsatz"/>
        <w:spacing w:after="0" w:line="240" w:lineRule="auto"/>
        <w:contextualSpacing w:val="0"/>
        <w:rPr>
          <w:rFonts w:eastAsia="Times New Roman"/>
          <w:color w:val="000000"/>
        </w:rPr>
      </w:pPr>
    </w:p>
    <w:p w14:paraId="687B4141" w14:textId="39CB6828" w:rsidR="00563A75" w:rsidRPr="00FF0B98" w:rsidRDefault="00552A38" w:rsidP="00563A75">
      <w:pPr>
        <w:spacing w:after="0" w:line="240" w:lineRule="auto"/>
        <w:rPr>
          <w:rFonts w:eastAsia="Times New Roman"/>
          <w:i/>
          <w:iCs/>
          <w:color w:val="000000"/>
        </w:rPr>
      </w:pPr>
      <w:r w:rsidRPr="00FF0B98">
        <w:rPr>
          <w:rFonts w:eastAsia="Times New Roman"/>
          <w:i/>
          <w:iCs/>
          <w:color w:val="000000"/>
        </w:rPr>
        <w:t>Disabled/Enabled sollte gehen -&gt; Disabled Mixins nochmal prüfen</w:t>
      </w:r>
    </w:p>
    <w:p w14:paraId="4B67A5C4" w14:textId="2F5AA8AD" w:rsidR="00552A38" w:rsidRPr="00FF0B98" w:rsidRDefault="00552A38" w:rsidP="00563A75">
      <w:pPr>
        <w:spacing w:after="0" w:line="240" w:lineRule="auto"/>
        <w:rPr>
          <w:rFonts w:eastAsia="Times New Roman"/>
          <w:i/>
          <w:iCs/>
          <w:color w:val="000000"/>
        </w:rPr>
      </w:pPr>
      <w:r w:rsidRPr="00FF0B98">
        <w:rPr>
          <w:rFonts w:eastAsia="Times New Roman"/>
          <w:i/>
          <w:iCs/>
          <w:color w:val="000000"/>
        </w:rPr>
        <w:t>Optional/Pflichtfeld ist ein Validator (siehe oben Validator dynamisch ein und ausschalten).</w:t>
      </w:r>
    </w:p>
    <w:p w14:paraId="564BBB51" w14:textId="77777777" w:rsidR="00563A75" w:rsidRPr="00563A75" w:rsidRDefault="00563A75" w:rsidP="00563A75">
      <w:pPr>
        <w:spacing w:after="0" w:line="240" w:lineRule="auto"/>
        <w:rPr>
          <w:rFonts w:eastAsia="Times New Roman"/>
          <w:color w:val="000000"/>
        </w:rPr>
      </w:pPr>
    </w:p>
    <w:p w14:paraId="0BC63AB6" w14:textId="69B53D39"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Zu unterscheiden ist zwischen den Aktionen eines Anwenders und was man vielleicht programmatisch machen möchte: Nur weil ein Feld readonly für den Anwender ist, möchte ich trotzdem noch Werte über das Skript setzen können.</w:t>
      </w:r>
    </w:p>
    <w:p w14:paraId="68FA9AF5" w14:textId="53697BE9" w:rsidR="00552A38" w:rsidRPr="00FF0B98" w:rsidRDefault="00552A38" w:rsidP="00552A38">
      <w:pPr>
        <w:spacing w:after="0" w:line="240" w:lineRule="auto"/>
        <w:rPr>
          <w:rFonts w:eastAsia="Times New Roman"/>
          <w:i/>
          <w:iCs/>
          <w:color w:val="000000"/>
        </w:rPr>
      </w:pPr>
      <w:r w:rsidRPr="00FF0B98">
        <w:rPr>
          <w:rFonts w:eastAsia="Times New Roman"/>
          <w:i/>
          <w:iCs/>
          <w:color w:val="000000"/>
        </w:rPr>
        <w:t>Das geht.</w:t>
      </w:r>
    </w:p>
    <w:p w14:paraId="5404C010" w14:textId="77777777" w:rsidR="00552A38" w:rsidRPr="00552A38" w:rsidRDefault="00552A38" w:rsidP="00552A38">
      <w:pPr>
        <w:spacing w:after="0" w:line="240" w:lineRule="auto"/>
        <w:rPr>
          <w:rFonts w:eastAsia="Times New Roman"/>
          <w:color w:val="000000"/>
        </w:rPr>
      </w:pPr>
    </w:p>
    <w:p w14:paraId="4EC718C8" w14:textId="5C66C831"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lastRenderedPageBreak/>
        <w:t>Es muss auf jeden Fall einen Einstiegspunkt geben, der aufgerufen wird, wenn das Formular zum ersten Mal vollständig aufgebaut ist.</w:t>
      </w:r>
    </w:p>
    <w:p w14:paraId="6E1AF716" w14:textId="77777777" w:rsidR="00FF0B98" w:rsidRDefault="00FF0B98" w:rsidP="00FF0B98">
      <w:pPr>
        <w:pStyle w:val="Listenabsatz"/>
        <w:spacing w:after="0" w:line="240" w:lineRule="auto"/>
        <w:contextualSpacing w:val="0"/>
        <w:rPr>
          <w:rFonts w:eastAsia="Times New Roman"/>
          <w:color w:val="000000"/>
        </w:rPr>
      </w:pPr>
    </w:p>
    <w:p w14:paraId="1ACD536A" w14:textId="5543AAA1" w:rsidR="00552A38" w:rsidRPr="00FF0B98" w:rsidRDefault="00552A38" w:rsidP="00552A38">
      <w:pPr>
        <w:spacing w:after="0" w:line="240" w:lineRule="auto"/>
        <w:rPr>
          <w:rFonts w:eastAsia="Times New Roman"/>
          <w:i/>
          <w:iCs/>
          <w:color w:val="000000"/>
        </w:rPr>
      </w:pPr>
      <w:r w:rsidRPr="00FF0B98">
        <w:rPr>
          <w:rFonts w:eastAsia="Times New Roman"/>
          <w:i/>
          <w:iCs/>
          <w:color w:val="000000"/>
        </w:rPr>
        <w:t xml:space="preserve">Das gibt es noch nicht, das wird eventuell in der App gemacht, nicht in der Formular </w:t>
      </w:r>
      <w:del w:id="280" w:author="Hatje, Kai" w:date="2021-07-26T16:30:00Z">
        <w:r w:rsidRPr="00FF0B98" w:rsidDel="0070428A">
          <w:rPr>
            <w:rFonts w:eastAsia="Times New Roman"/>
            <w:i/>
            <w:iCs/>
            <w:color w:val="000000"/>
          </w:rPr>
          <w:delText>k</w:delText>
        </w:r>
      </w:del>
      <w:ins w:id="281" w:author="Hatje, Kai" w:date="2021-07-26T16:30:00Z">
        <w:r w:rsidR="0070428A">
          <w:rPr>
            <w:rFonts w:eastAsia="Times New Roman"/>
            <w:i/>
            <w:iCs/>
            <w:color w:val="000000"/>
          </w:rPr>
          <w:t>-K</w:t>
        </w:r>
      </w:ins>
      <w:r w:rsidRPr="00FF0B98">
        <w:rPr>
          <w:rFonts w:eastAsia="Times New Roman"/>
          <w:i/>
          <w:iCs/>
          <w:color w:val="000000"/>
        </w:rPr>
        <w:t xml:space="preserve">omponente. </w:t>
      </w:r>
    </w:p>
    <w:p w14:paraId="6FE29744" w14:textId="77777777" w:rsidR="00552A38" w:rsidRPr="00552A38" w:rsidRDefault="00552A38" w:rsidP="00552A38">
      <w:pPr>
        <w:spacing w:after="0" w:line="240" w:lineRule="auto"/>
        <w:rPr>
          <w:rFonts w:eastAsia="Times New Roman"/>
          <w:color w:val="000000"/>
        </w:rPr>
      </w:pPr>
    </w:p>
    <w:p w14:paraId="470E8121" w14:textId="2D277044"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Es muss dazwischen unterschieden werden können, ob ein Formular während eines Workflows angezeigt wird oder außerhalb. (z.B. api.formShowsActiveWorkflow, api.formShowsCompletedWorkflow, api.formShowsStandardSord)</w:t>
      </w:r>
    </w:p>
    <w:p w14:paraId="5D0AA5EF" w14:textId="77777777" w:rsidR="00FF0B98" w:rsidRDefault="00FF0B98" w:rsidP="00FF0B98">
      <w:pPr>
        <w:pStyle w:val="Listenabsatz"/>
        <w:spacing w:after="0" w:line="240" w:lineRule="auto"/>
        <w:contextualSpacing w:val="0"/>
        <w:rPr>
          <w:rFonts w:eastAsia="Times New Roman"/>
          <w:color w:val="000000"/>
        </w:rPr>
      </w:pPr>
    </w:p>
    <w:p w14:paraId="19A6E557" w14:textId="4EA55F70" w:rsidR="00552A38" w:rsidRPr="00FF0B98" w:rsidRDefault="00552A38" w:rsidP="00552A38">
      <w:pPr>
        <w:spacing w:after="0" w:line="240" w:lineRule="auto"/>
        <w:rPr>
          <w:rFonts w:eastAsia="Times New Roman"/>
          <w:i/>
          <w:iCs/>
          <w:color w:val="000000"/>
        </w:rPr>
      </w:pPr>
      <w:r w:rsidRPr="00FF0B98">
        <w:rPr>
          <w:rFonts w:eastAsia="Times New Roman"/>
          <w:i/>
          <w:iCs/>
          <w:color w:val="000000"/>
        </w:rPr>
        <w:t>Das wäre auch eher Sache der App, dazu müsste es so etwas wie Metadaten geben, die in die API aufgenommen wird.</w:t>
      </w:r>
    </w:p>
    <w:p w14:paraId="394B3018" w14:textId="64E9083B" w:rsidR="00552A38" w:rsidRDefault="00552A38" w:rsidP="00552A38">
      <w:pPr>
        <w:spacing w:after="0" w:line="240" w:lineRule="auto"/>
        <w:rPr>
          <w:rFonts w:eastAsia="Times New Roman"/>
          <w:i/>
          <w:iCs/>
          <w:color w:val="000000"/>
        </w:rPr>
      </w:pPr>
      <w:r w:rsidRPr="00FF0B98">
        <w:rPr>
          <w:rFonts w:eastAsia="Times New Roman"/>
          <w:i/>
          <w:iCs/>
          <w:color w:val="000000"/>
        </w:rPr>
        <w:t>Gleiches gilt für aktueller Benutzer, Eintrags</w:t>
      </w:r>
      <w:ins w:id="282" w:author="Hatje, Kai" w:date="2021-07-26T16:31:00Z">
        <w:r w:rsidR="0070428A">
          <w:rPr>
            <w:rFonts w:eastAsia="Times New Roman"/>
            <w:i/>
            <w:iCs/>
            <w:color w:val="000000"/>
          </w:rPr>
          <w:t>-</w:t>
        </w:r>
      </w:ins>
      <w:del w:id="283" w:author="Hatje, Kai" w:date="2021-07-26T16:31:00Z">
        <w:r w:rsidRPr="00FF0B98" w:rsidDel="0070428A">
          <w:rPr>
            <w:rFonts w:eastAsia="Times New Roman"/>
            <w:i/>
            <w:iCs/>
            <w:color w:val="000000"/>
          </w:rPr>
          <w:delText>id</w:delText>
        </w:r>
      </w:del>
      <w:ins w:id="284" w:author="Hatje, Kai" w:date="2021-07-26T16:31:00Z">
        <w:r w:rsidR="0070428A">
          <w:rPr>
            <w:rFonts w:eastAsia="Times New Roman"/>
            <w:i/>
            <w:iCs/>
            <w:color w:val="000000"/>
          </w:rPr>
          <w:t>ID</w:t>
        </w:r>
      </w:ins>
      <w:r w:rsidRPr="00FF0B98">
        <w:rPr>
          <w:rFonts w:eastAsia="Times New Roman"/>
          <w:i/>
          <w:iCs/>
          <w:color w:val="000000"/>
        </w:rPr>
        <w:t xml:space="preserve"> etc.</w:t>
      </w:r>
    </w:p>
    <w:p w14:paraId="488D9C9E" w14:textId="77777777" w:rsidR="00552A38" w:rsidRPr="00552A38" w:rsidRDefault="00552A38" w:rsidP="00552A38">
      <w:pPr>
        <w:spacing w:after="0" w:line="240" w:lineRule="auto"/>
        <w:rPr>
          <w:rFonts w:eastAsia="Times New Roman"/>
          <w:color w:val="000000"/>
        </w:rPr>
      </w:pPr>
    </w:p>
    <w:p w14:paraId="127CABFA" w14:textId="237A417B"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Ein Einstiegspunkt analog zu nextClicked/saveClicked. Da in den Solutions soweit ich weiß nur nextClicked verwendet wird, wäre einfach ein Einstiegspunkt gut, der angesprungen wird, bevor das Formular geschlossen wird. Im Idealfall sollte man hier auch die Möglichkeit haben „false“ zurückzugeben, wenn der Anwender das Formular so nicht abschicken darf.</w:t>
      </w:r>
    </w:p>
    <w:p w14:paraId="242ED830" w14:textId="77777777" w:rsidR="00FF0B98" w:rsidRDefault="00FF0B98" w:rsidP="00FF0B98">
      <w:pPr>
        <w:pStyle w:val="Listenabsatz"/>
        <w:spacing w:after="0" w:line="240" w:lineRule="auto"/>
        <w:contextualSpacing w:val="0"/>
        <w:rPr>
          <w:rFonts w:eastAsia="Times New Roman"/>
          <w:color w:val="000000"/>
        </w:rPr>
      </w:pPr>
    </w:p>
    <w:p w14:paraId="6D023392" w14:textId="2F0EA0D4" w:rsidR="00552A38" w:rsidRPr="00FF0B98" w:rsidRDefault="00552A38" w:rsidP="00552A38">
      <w:pPr>
        <w:spacing w:after="0" w:line="240" w:lineRule="auto"/>
        <w:rPr>
          <w:rFonts w:eastAsia="Times New Roman"/>
          <w:i/>
          <w:iCs/>
          <w:color w:val="000000"/>
        </w:rPr>
      </w:pPr>
      <w:r w:rsidRPr="00FF0B98">
        <w:rPr>
          <w:rFonts w:eastAsia="Times New Roman"/>
          <w:i/>
          <w:iCs/>
          <w:color w:val="000000"/>
        </w:rPr>
        <w:t>Das ist auch im Rahmen der App anzusiedeln, dazwischen liegt ja noch das Ausbereiten der validen Daten, um diese dann senden zu können.</w:t>
      </w:r>
    </w:p>
    <w:p w14:paraId="311DA623" w14:textId="77777777" w:rsidR="00552A38" w:rsidRPr="00552A38" w:rsidRDefault="00552A38" w:rsidP="00552A38">
      <w:pPr>
        <w:spacing w:after="0" w:line="240" w:lineRule="auto"/>
        <w:rPr>
          <w:rFonts w:eastAsia="Times New Roman"/>
          <w:color w:val="000000"/>
        </w:rPr>
      </w:pPr>
    </w:p>
    <w:p w14:paraId="53DE5941" w14:textId="186BCC4D" w:rsidR="00F0478C" w:rsidRDefault="00F0478C" w:rsidP="00F0478C">
      <w:pPr>
        <w:pStyle w:val="Listenabsatz"/>
        <w:numPr>
          <w:ilvl w:val="0"/>
          <w:numId w:val="19"/>
        </w:numPr>
        <w:spacing w:after="0" w:line="240" w:lineRule="auto"/>
        <w:contextualSpacing w:val="0"/>
        <w:rPr>
          <w:rFonts w:eastAsia="Times New Roman"/>
          <w:color w:val="000000"/>
          <w:lang w:val="en-US"/>
        </w:rPr>
      </w:pPr>
      <w:r>
        <w:rPr>
          <w:rFonts w:eastAsia="Times New Roman"/>
          <w:color w:val="000000"/>
        </w:rPr>
        <w:t xml:space="preserve">Tabellen sollten eine eigene Abstraktion erhalten. </w:t>
      </w:r>
      <w:r>
        <w:rPr>
          <w:rFonts w:eastAsia="Times New Roman"/>
          <w:color w:val="000000"/>
          <w:lang w:val="en-US"/>
        </w:rPr>
        <w:t>Anstatt addLineClicked und removeLineClicked dann tables.mytable.onRemoveLine, tables.mytable.afterRemoveLine,  tables.mytable.onAddLine und tables.myTable.afterAddLine</w:t>
      </w:r>
    </w:p>
    <w:p w14:paraId="7A8976AB" w14:textId="77777777" w:rsidR="00FF0B98" w:rsidRDefault="00FF0B98" w:rsidP="00FF0B98">
      <w:pPr>
        <w:pStyle w:val="Listenabsatz"/>
        <w:spacing w:after="0" w:line="240" w:lineRule="auto"/>
        <w:contextualSpacing w:val="0"/>
        <w:rPr>
          <w:rFonts w:eastAsia="Times New Roman"/>
          <w:color w:val="000000"/>
          <w:lang w:val="en-US"/>
        </w:rPr>
      </w:pPr>
    </w:p>
    <w:p w14:paraId="0331FE2C" w14:textId="44396396" w:rsidR="00376D47" w:rsidRPr="00FF0B98" w:rsidRDefault="00376D47" w:rsidP="00376D47">
      <w:pPr>
        <w:spacing w:after="0" w:line="240" w:lineRule="auto"/>
        <w:rPr>
          <w:rFonts w:eastAsia="Times New Roman"/>
          <w:i/>
          <w:iCs/>
          <w:color w:val="000000"/>
          <w:lang w:val="en-US"/>
        </w:rPr>
      </w:pPr>
      <w:r w:rsidRPr="00FF0B98">
        <w:rPr>
          <w:rFonts w:eastAsia="Times New Roman"/>
          <w:i/>
          <w:iCs/>
          <w:color w:val="000000"/>
          <w:lang w:val="en-US"/>
        </w:rPr>
        <w:t>Es wird nicht zwischen Tables und anderen Komponenten unterschieden:</w:t>
      </w:r>
    </w:p>
    <w:p w14:paraId="68AE4ABB" w14:textId="364BAF22" w:rsidR="00376D47" w:rsidRPr="00FF0B98" w:rsidRDefault="00376D47" w:rsidP="00376D47">
      <w:pPr>
        <w:spacing w:after="0" w:line="240" w:lineRule="auto"/>
        <w:rPr>
          <w:rFonts w:eastAsia="Times New Roman"/>
          <w:i/>
          <w:iCs/>
          <w:color w:val="000000"/>
          <w:lang w:val="en-US"/>
        </w:rPr>
      </w:pPr>
      <w:r w:rsidRPr="00FF0B98">
        <w:rPr>
          <w:rFonts w:eastAsia="Times New Roman"/>
          <w:i/>
          <w:iCs/>
          <w:color w:val="000000"/>
          <w:lang w:val="en-US"/>
        </w:rPr>
        <w:t>api.components.myTable.removeLine, Es w</w:t>
      </w:r>
      <w:del w:id="285" w:author="Hatje, Kai" w:date="2021-07-26T16:31:00Z">
        <w:r w:rsidRPr="00FF0B98" w:rsidDel="00F848E1">
          <w:rPr>
            <w:rFonts w:eastAsia="Times New Roman"/>
            <w:i/>
            <w:iCs/>
            <w:color w:val="000000"/>
            <w:lang w:val="en-US"/>
          </w:rPr>
          <w:delText>a</w:delText>
        </w:r>
      </w:del>
      <w:ins w:id="286" w:author="Hatje, Kai" w:date="2021-07-26T16:31:00Z">
        <w:r w:rsidR="00F848E1">
          <w:rPr>
            <w:rFonts w:eastAsia="Times New Roman"/>
            <w:i/>
            <w:iCs/>
            <w:color w:val="000000"/>
            <w:lang w:val="en-US"/>
          </w:rPr>
          <w:t>e</w:t>
        </w:r>
      </w:ins>
      <w:r w:rsidRPr="00FF0B98">
        <w:rPr>
          <w:rFonts w:eastAsia="Times New Roman"/>
          <w:i/>
          <w:iCs/>
          <w:color w:val="000000"/>
          <w:lang w:val="en-US"/>
        </w:rPr>
        <w:t>rden per Script nie Events registriert, diese w</w:t>
      </w:r>
      <w:del w:id="287" w:author="Hatje, Kai" w:date="2021-07-26T16:31:00Z">
        <w:r w:rsidRPr="00FF0B98" w:rsidDel="00F848E1">
          <w:rPr>
            <w:rFonts w:eastAsia="Times New Roman"/>
            <w:i/>
            <w:iCs/>
            <w:color w:val="000000"/>
            <w:lang w:val="en-US"/>
          </w:rPr>
          <w:delText>a</w:delText>
        </w:r>
      </w:del>
      <w:ins w:id="288" w:author="Hatje, Kai" w:date="2021-07-26T16:31:00Z">
        <w:r w:rsidR="00F848E1">
          <w:rPr>
            <w:rFonts w:eastAsia="Times New Roman"/>
            <w:i/>
            <w:iCs/>
            <w:color w:val="000000"/>
            <w:lang w:val="en-US"/>
          </w:rPr>
          <w:t>e</w:t>
        </w:r>
      </w:ins>
      <w:r w:rsidRPr="00FF0B98">
        <w:rPr>
          <w:rFonts w:eastAsia="Times New Roman"/>
          <w:i/>
          <w:iCs/>
          <w:color w:val="000000"/>
          <w:lang w:val="en-US"/>
        </w:rPr>
        <w:t>rden ja an der Komponente konfiguriert.</w:t>
      </w:r>
    </w:p>
    <w:p w14:paraId="3A5B4D35" w14:textId="77777777" w:rsidR="00376D47" w:rsidRPr="00376D47" w:rsidRDefault="00376D47" w:rsidP="00376D47">
      <w:pPr>
        <w:spacing w:after="0" w:line="240" w:lineRule="auto"/>
        <w:rPr>
          <w:rFonts w:eastAsia="Times New Roman"/>
          <w:color w:val="000000"/>
          <w:lang w:val="en-US"/>
        </w:rPr>
      </w:pPr>
    </w:p>
    <w:p w14:paraId="1412FEBD" w14:textId="77777777"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Folgende Properties/Methoden wären praktisch für eine Tabelle: (Das Arbeiten mit den Indizes der Mapfelder ist nicht komfortabel und fehleranfällig!)</w:t>
      </w:r>
    </w:p>
    <w:p w14:paraId="37C35042" w14:textId="77777777"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t>columns: gibt ein Array der Spaltenfelder zurück, welche in der Tabelle vorhanden sind.</w:t>
      </w:r>
    </w:p>
    <w:p w14:paraId="5AEAC546" w14:textId="77777777"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t>size: Anzahl der Zeilen</w:t>
      </w:r>
    </w:p>
    <w:p w14:paraId="7B9EEB56" w14:textId="77777777"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t>getRow: gibt ein Objekt zurück, welches alle Felder der jeweiligen Zeilennummer beinhaltet.</w:t>
      </w:r>
    </w:p>
    <w:p w14:paraId="1AB74B70" w14:textId="77777777"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t>insert: fügt eine neue Zeile in die Tabelle ein. Z.B. tables.mytable.insert({ myField1: „wert1“, anotherField: „wert2“ })</w:t>
      </w:r>
    </w:p>
    <w:p w14:paraId="04D5D1A5" w14:textId="582C6BBB"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t>forEach: iteriert über jede Zeile und führt ein callback aus. Jeder call erhält als Parameter die aktuelle Zeile (getRow)</w:t>
      </w:r>
    </w:p>
    <w:p w14:paraId="3B2DD866" w14:textId="7248514E" w:rsidR="00376D47" w:rsidRPr="009F4ABE" w:rsidRDefault="00376D47" w:rsidP="00376D47">
      <w:pPr>
        <w:spacing w:after="0" w:line="240" w:lineRule="auto"/>
        <w:rPr>
          <w:rFonts w:eastAsia="Times New Roman"/>
          <w:i/>
          <w:iCs/>
          <w:color w:val="000000"/>
        </w:rPr>
      </w:pPr>
      <w:r w:rsidRPr="009F4ABE">
        <w:rPr>
          <w:rFonts w:eastAsia="Times New Roman"/>
          <w:i/>
          <w:iCs/>
          <w:color w:val="000000"/>
        </w:rPr>
        <w:t>Generell ist die Table ein eigenes Thema, da müssen wir noch ran.</w:t>
      </w:r>
    </w:p>
    <w:p w14:paraId="6A7656A0" w14:textId="77777777" w:rsidR="00376D47" w:rsidRPr="00376D47" w:rsidRDefault="00376D47" w:rsidP="00376D47">
      <w:pPr>
        <w:spacing w:after="0" w:line="240" w:lineRule="auto"/>
        <w:rPr>
          <w:rFonts w:eastAsia="Times New Roman"/>
          <w:color w:val="000000"/>
        </w:rPr>
      </w:pPr>
    </w:p>
    <w:p w14:paraId="19D86522" w14:textId="77777777" w:rsidR="00F0478C" w:rsidRDefault="00F0478C" w:rsidP="00F0478C">
      <w:pPr>
        <w:pStyle w:val="Listenabsatz"/>
        <w:numPr>
          <w:ilvl w:val="0"/>
          <w:numId w:val="19"/>
        </w:numPr>
        <w:spacing w:after="0" w:line="240" w:lineRule="auto"/>
        <w:contextualSpacing w:val="0"/>
        <w:rPr>
          <w:rFonts w:eastAsia="Times New Roman"/>
          <w:color w:val="000000"/>
        </w:rPr>
      </w:pPr>
      <w:r>
        <w:rPr>
          <w:rFonts w:eastAsia="Times New Roman"/>
          <w:color w:val="000000"/>
        </w:rPr>
        <w:t xml:space="preserve">das Arbeiten mit Stichwortlisten muss einfacher sein. </w:t>
      </w:r>
    </w:p>
    <w:p w14:paraId="1DAC9A0D" w14:textId="6A36255A"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t>D.h. direkter Zugriff auf den Key und Wert (einzeln oder kombiniert) des Wertes aus einer lokalisierten Stichwortliste.</w:t>
      </w:r>
    </w:p>
    <w:p w14:paraId="3A43EFEC" w14:textId="784C017C" w:rsidR="00376D47" w:rsidRPr="009F4ABE" w:rsidRDefault="00376D47" w:rsidP="00376D47">
      <w:pPr>
        <w:pStyle w:val="Listenabsatz"/>
        <w:spacing w:after="0" w:line="240" w:lineRule="auto"/>
        <w:contextualSpacing w:val="0"/>
        <w:rPr>
          <w:rFonts w:eastAsia="Times New Roman"/>
          <w:i/>
          <w:iCs/>
          <w:color w:val="000000"/>
        </w:rPr>
      </w:pPr>
      <w:r w:rsidRPr="009F4ABE">
        <w:rPr>
          <w:rFonts w:eastAsia="Times New Roman"/>
          <w:i/>
          <w:iCs/>
          <w:color w:val="000000"/>
        </w:rPr>
        <w:t>Der Wert einer Stichwortliste ist (je nach Stichwortliste) das gesamte Objekt, also key und wert. Bekommt man also das Objekt, kann man sich alles weitere dort auslesen.</w:t>
      </w:r>
    </w:p>
    <w:p w14:paraId="16E1EA29" w14:textId="77777777" w:rsidR="00376D47" w:rsidRPr="009F4ABE" w:rsidRDefault="00376D47" w:rsidP="00376D47">
      <w:pPr>
        <w:pStyle w:val="Listenabsatz"/>
        <w:spacing w:after="0" w:line="240" w:lineRule="auto"/>
        <w:contextualSpacing w:val="0"/>
        <w:rPr>
          <w:rFonts w:eastAsia="Times New Roman"/>
          <w:i/>
          <w:iCs/>
          <w:color w:val="000000"/>
        </w:rPr>
      </w:pPr>
    </w:p>
    <w:p w14:paraId="019EB041" w14:textId="0CA5D45F"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lastRenderedPageBreak/>
        <w:t>Suche in der Stichwortliste nach möglichen Treffern programmatisch</w:t>
      </w:r>
    </w:p>
    <w:p w14:paraId="50D0F064" w14:textId="39993065" w:rsidR="00376D47" w:rsidRPr="009F4ABE" w:rsidRDefault="00376D47" w:rsidP="00376D47">
      <w:pPr>
        <w:pStyle w:val="Listenabsatz"/>
        <w:spacing w:after="0" w:line="240" w:lineRule="auto"/>
        <w:contextualSpacing w:val="0"/>
        <w:rPr>
          <w:rFonts w:eastAsia="Times New Roman"/>
          <w:i/>
          <w:iCs/>
          <w:color w:val="000000"/>
        </w:rPr>
      </w:pPr>
      <w:r w:rsidRPr="009F4ABE">
        <w:rPr>
          <w:rFonts w:eastAsia="Times New Roman"/>
          <w:i/>
          <w:iCs/>
          <w:color w:val="000000"/>
        </w:rPr>
        <w:t>Was genau ist damit gemeint???</w:t>
      </w:r>
    </w:p>
    <w:p w14:paraId="1D81B4F6" w14:textId="77777777" w:rsidR="00376D47" w:rsidRDefault="00376D47" w:rsidP="00376D47">
      <w:pPr>
        <w:pStyle w:val="Listenabsatz"/>
        <w:spacing w:after="0" w:line="240" w:lineRule="auto"/>
        <w:contextualSpacing w:val="0"/>
        <w:rPr>
          <w:rFonts w:eastAsia="Times New Roman"/>
          <w:color w:val="000000"/>
        </w:rPr>
      </w:pPr>
    </w:p>
    <w:p w14:paraId="3FDC64B0" w14:textId="1DC6DF2F" w:rsidR="00F0478C" w:rsidRDefault="00F0478C" w:rsidP="00F0478C">
      <w:pPr>
        <w:pStyle w:val="Listenabsatz"/>
        <w:numPr>
          <w:ilvl w:val="1"/>
          <w:numId w:val="19"/>
        </w:numPr>
        <w:spacing w:after="0" w:line="240" w:lineRule="auto"/>
        <w:contextualSpacing w:val="0"/>
        <w:rPr>
          <w:rFonts w:eastAsia="Times New Roman"/>
          <w:color w:val="000000"/>
        </w:rPr>
      </w:pPr>
      <w:r>
        <w:rPr>
          <w:rFonts w:eastAsia="Times New Roman"/>
          <w:color w:val="000000"/>
        </w:rPr>
        <w:t>Wenn ein Wert bereits in ein Inputfeld gesetzt wurde, darf er nicht vergessen, dass er aus einer Stichwortliste kommt. (Problem: Gespeicherter Wert wird in mehrsprachigen Systeme mit lokalisierten Stichwortlisten nicht in der aktiven Sprache angezeigt, sondern immer so wie abgespeichert.)</w:t>
      </w:r>
    </w:p>
    <w:p w14:paraId="716CCF7C" w14:textId="0E3C7253" w:rsidR="00F21723" w:rsidRPr="009F4ABE" w:rsidRDefault="00F21723" w:rsidP="00F21723">
      <w:pPr>
        <w:spacing w:after="0" w:line="240" w:lineRule="auto"/>
        <w:rPr>
          <w:rFonts w:eastAsia="Times New Roman"/>
          <w:i/>
          <w:iCs/>
          <w:color w:val="000000"/>
        </w:rPr>
      </w:pPr>
      <w:r w:rsidRPr="009F4ABE">
        <w:rPr>
          <w:rFonts w:eastAsia="Times New Roman"/>
          <w:i/>
          <w:iCs/>
          <w:color w:val="000000"/>
        </w:rPr>
        <w:t>Dafür soll es ja ein komplett neues Konzept geben „lok</w:t>
      </w:r>
      <w:r w:rsidR="009F4ABE">
        <w:rPr>
          <w:rFonts w:eastAsia="Times New Roman"/>
          <w:i/>
          <w:iCs/>
          <w:color w:val="000000"/>
        </w:rPr>
        <w:t>a</w:t>
      </w:r>
      <w:r w:rsidRPr="009F4ABE">
        <w:rPr>
          <w:rFonts w:eastAsia="Times New Roman"/>
          <w:i/>
          <w:iCs/>
          <w:color w:val="000000"/>
        </w:rPr>
        <w:t>lisierte Stichwortlisten“</w:t>
      </w:r>
    </w:p>
    <w:p w14:paraId="050F7AD3" w14:textId="77777777" w:rsidR="00F0478C" w:rsidRDefault="00F0478C" w:rsidP="00F0478C">
      <w:pPr>
        <w:rPr>
          <w:rFonts w:eastAsiaTheme="minorHAnsi"/>
          <w:color w:val="000000"/>
        </w:rPr>
      </w:pPr>
    </w:p>
    <w:p w14:paraId="7B50EEFE" w14:textId="5A260CF8" w:rsidR="00F0478C" w:rsidRDefault="00F0478C" w:rsidP="00F0478C">
      <w:pPr>
        <w:rPr>
          <w:color w:val="000000"/>
        </w:rPr>
      </w:pPr>
      <w:r>
        <w:rPr>
          <w:color w:val="000000"/>
        </w:rPr>
        <w:t>Es sollte auf jeden Fall auch möglich sein Formgroups aus mehreren Solutions innerhalb eines einzelnen Formulars anzuzeigen.</w:t>
      </w:r>
    </w:p>
    <w:p w14:paraId="00CC5E71" w14:textId="49D098F6" w:rsidR="00F21723" w:rsidRPr="009F4ABE" w:rsidRDefault="00F21723" w:rsidP="00F0478C">
      <w:pPr>
        <w:rPr>
          <w:i/>
          <w:iCs/>
          <w:color w:val="000000"/>
        </w:rPr>
      </w:pPr>
      <w:r w:rsidRPr="009F4ABE">
        <w:rPr>
          <w:i/>
          <w:iCs/>
          <w:color w:val="000000"/>
        </w:rPr>
        <w:t>Formgroups würden sich eher auf eine Maske beziehen, wo diese Masken zum Einsatz kommen wäre dann noch zu klären.</w:t>
      </w:r>
    </w:p>
    <w:p w14:paraId="6AED7E75" w14:textId="202A68EB" w:rsidR="00F0478C" w:rsidRDefault="00F0478C" w:rsidP="00F0478C">
      <w:pPr>
        <w:rPr>
          <w:color w:val="000000"/>
        </w:rPr>
      </w:pPr>
      <w:r>
        <w:rPr>
          <w:color w:val="000000"/>
        </w:rPr>
        <w:t>Beispiel: Wir entwickeln einen „E-Mail Editor“ als Solution. Der Editor sollte z.B. im Recruiting oder im Meeting Management gleichermaßen eingebettet werden können, ohne dass man die Forms in die jeweilige Solution kopieren muss.</w:t>
      </w:r>
    </w:p>
    <w:p w14:paraId="1607CAD4" w14:textId="72638A2A" w:rsidR="009F4ABE" w:rsidRPr="009F4ABE" w:rsidRDefault="009F4ABE" w:rsidP="00F0478C">
      <w:pPr>
        <w:rPr>
          <w:i/>
          <w:iCs/>
          <w:color w:val="000000"/>
        </w:rPr>
      </w:pPr>
      <w:r w:rsidRPr="009F4ABE">
        <w:rPr>
          <w:i/>
          <w:iCs/>
          <w:color w:val="000000"/>
        </w:rPr>
        <w:t>Wäre der Editor nicht dann sowieso in elo-commons oä drin?</w:t>
      </w:r>
    </w:p>
    <w:p w14:paraId="341935D5" w14:textId="77777777" w:rsidR="00F0478C" w:rsidRDefault="00F0478C" w:rsidP="00F0478C">
      <w:pPr>
        <w:rPr>
          <w:color w:val="000000"/>
        </w:rPr>
      </w:pPr>
    </w:p>
    <w:p w14:paraId="2B33D788" w14:textId="77777777" w:rsidR="00F0478C" w:rsidRPr="00F0478C" w:rsidRDefault="00F0478C" w:rsidP="00F0478C">
      <w:pPr>
        <w:pStyle w:val="ELO-Flietext"/>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559"/>
        <w:gridCol w:w="1559"/>
        <w:gridCol w:w="4500"/>
      </w:tblGrid>
      <w:tr w:rsidR="00F23A4F" w:rsidRPr="00114B68" w14:paraId="01F0CEBF" w14:textId="77777777" w:rsidTr="00D51077">
        <w:trPr>
          <w:trHeight w:hRule="exact" w:val="510"/>
        </w:trPr>
        <w:tc>
          <w:tcPr>
            <w:tcW w:w="9178" w:type="dxa"/>
            <w:gridSpan w:val="4"/>
          </w:tcPr>
          <w:p w14:paraId="5E1C6237" w14:textId="77777777" w:rsidR="00F23A4F" w:rsidRPr="00114B68" w:rsidRDefault="00F23A4F" w:rsidP="002E1DA2">
            <w:pPr>
              <w:pStyle w:val="ELO-Revisionsgeschichte-Ueberschrift"/>
            </w:pPr>
            <w:r w:rsidRPr="00114B68">
              <w:lastRenderedPageBreak/>
              <w:br w:type="page"/>
              <w:t>Revisionsgeschichte dieses Dokuments</w:t>
            </w:r>
          </w:p>
        </w:tc>
      </w:tr>
      <w:tr w:rsidR="00BD22A6" w:rsidRPr="009927DA" w14:paraId="0324AABE" w14:textId="77777777" w:rsidTr="00D51077">
        <w:trPr>
          <w:trHeight w:hRule="exact" w:val="510"/>
        </w:trPr>
        <w:tc>
          <w:tcPr>
            <w:tcW w:w="1560" w:type="dxa"/>
          </w:tcPr>
          <w:p w14:paraId="0E38250B" w14:textId="77777777" w:rsidR="00F23A4F" w:rsidRPr="009927DA" w:rsidRDefault="00F23A4F" w:rsidP="00C84185">
            <w:pPr>
              <w:pStyle w:val="ELO-Flietext"/>
            </w:pPr>
            <w:r w:rsidRPr="009927DA">
              <w:t>Version</w:t>
            </w:r>
          </w:p>
        </w:tc>
        <w:tc>
          <w:tcPr>
            <w:tcW w:w="1559" w:type="dxa"/>
            <w:shd w:val="clear" w:color="auto" w:fill="auto"/>
          </w:tcPr>
          <w:p w14:paraId="1AF1DE8F" w14:textId="77777777" w:rsidR="00F23A4F" w:rsidRPr="009927DA" w:rsidRDefault="00F23A4F" w:rsidP="00C84185">
            <w:pPr>
              <w:pStyle w:val="ELO-Flietext"/>
            </w:pPr>
            <w:r w:rsidRPr="009927DA">
              <w:t>Datum</w:t>
            </w:r>
          </w:p>
        </w:tc>
        <w:tc>
          <w:tcPr>
            <w:tcW w:w="1559" w:type="dxa"/>
            <w:shd w:val="clear" w:color="auto" w:fill="auto"/>
          </w:tcPr>
          <w:p w14:paraId="4BF3C9F9" w14:textId="77777777" w:rsidR="00F23A4F" w:rsidRPr="009927DA" w:rsidRDefault="00F23A4F" w:rsidP="00C84185">
            <w:pPr>
              <w:pStyle w:val="ELO-Flietext"/>
            </w:pPr>
            <w:r w:rsidRPr="009927DA">
              <w:t>Bearbeiter</w:t>
            </w:r>
          </w:p>
        </w:tc>
        <w:tc>
          <w:tcPr>
            <w:tcW w:w="4500" w:type="dxa"/>
            <w:shd w:val="clear" w:color="auto" w:fill="auto"/>
          </w:tcPr>
          <w:p w14:paraId="62982DDF" w14:textId="77777777" w:rsidR="00F23A4F" w:rsidRPr="009927DA" w:rsidRDefault="00F23A4F" w:rsidP="00C84185">
            <w:pPr>
              <w:pStyle w:val="ELO-Flietext"/>
            </w:pPr>
            <w:r w:rsidRPr="009927DA">
              <w:t>Änderungen</w:t>
            </w:r>
          </w:p>
        </w:tc>
      </w:tr>
      <w:tr w:rsidR="00BD22A6" w14:paraId="3183000A" w14:textId="77777777" w:rsidTr="00D51077">
        <w:tc>
          <w:tcPr>
            <w:tcW w:w="1560" w:type="dxa"/>
          </w:tcPr>
          <w:p w14:paraId="30B6EFA0" w14:textId="78293BE0" w:rsidR="00F23A4F" w:rsidRDefault="00F23A4F" w:rsidP="002E1DA2">
            <w:pPr>
              <w:pStyle w:val="ELO-Flietext"/>
            </w:pPr>
          </w:p>
        </w:tc>
        <w:tc>
          <w:tcPr>
            <w:tcW w:w="1559" w:type="dxa"/>
            <w:shd w:val="clear" w:color="auto" w:fill="auto"/>
          </w:tcPr>
          <w:p w14:paraId="7513943B" w14:textId="77777777" w:rsidR="00F23A4F" w:rsidRDefault="00F23A4F" w:rsidP="002E1DA2">
            <w:pPr>
              <w:pStyle w:val="ELO-Flietext"/>
            </w:pPr>
          </w:p>
        </w:tc>
        <w:tc>
          <w:tcPr>
            <w:tcW w:w="1559" w:type="dxa"/>
            <w:shd w:val="clear" w:color="auto" w:fill="auto"/>
          </w:tcPr>
          <w:p w14:paraId="0B2A9ABE" w14:textId="77777777" w:rsidR="00F23A4F" w:rsidRDefault="00F23A4F" w:rsidP="002E1DA2">
            <w:pPr>
              <w:pStyle w:val="ELO-Flietext"/>
            </w:pPr>
          </w:p>
        </w:tc>
        <w:tc>
          <w:tcPr>
            <w:tcW w:w="4500" w:type="dxa"/>
            <w:shd w:val="clear" w:color="auto" w:fill="auto"/>
          </w:tcPr>
          <w:p w14:paraId="7C7F0F83" w14:textId="77777777" w:rsidR="00F23A4F" w:rsidRDefault="00F23A4F" w:rsidP="002E1DA2">
            <w:pPr>
              <w:pStyle w:val="ELO-Flietext"/>
            </w:pPr>
          </w:p>
        </w:tc>
      </w:tr>
      <w:tr w:rsidR="00BD22A6" w14:paraId="5A909297" w14:textId="77777777" w:rsidTr="00D51077">
        <w:tc>
          <w:tcPr>
            <w:tcW w:w="1560" w:type="dxa"/>
          </w:tcPr>
          <w:p w14:paraId="09A54565" w14:textId="77777777" w:rsidR="00F23A4F" w:rsidRDefault="00F23A4F" w:rsidP="002E1DA2">
            <w:pPr>
              <w:pStyle w:val="ELO-Flietext"/>
            </w:pPr>
          </w:p>
        </w:tc>
        <w:tc>
          <w:tcPr>
            <w:tcW w:w="1559" w:type="dxa"/>
            <w:shd w:val="clear" w:color="auto" w:fill="auto"/>
          </w:tcPr>
          <w:p w14:paraId="2463EB4A" w14:textId="77777777" w:rsidR="00F23A4F" w:rsidRDefault="00F23A4F" w:rsidP="002E1DA2">
            <w:pPr>
              <w:pStyle w:val="ELO-Flietext"/>
            </w:pPr>
          </w:p>
        </w:tc>
        <w:tc>
          <w:tcPr>
            <w:tcW w:w="1559" w:type="dxa"/>
            <w:shd w:val="clear" w:color="auto" w:fill="auto"/>
          </w:tcPr>
          <w:p w14:paraId="2846472F" w14:textId="77777777" w:rsidR="00F23A4F" w:rsidRDefault="00F23A4F" w:rsidP="002E1DA2">
            <w:pPr>
              <w:pStyle w:val="ELO-Flietext"/>
            </w:pPr>
          </w:p>
        </w:tc>
        <w:tc>
          <w:tcPr>
            <w:tcW w:w="4500" w:type="dxa"/>
            <w:shd w:val="clear" w:color="auto" w:fill="auto"/>
          </w:tcPr>
          <w:p w14:paraId="2B258CA0" w14:textId="77777777" w:rsidR="00F23A4F" w:rsidRDefault="00F23A4F" w:rsidP="002E1DA2">
            <w:pPr>
              <w:pStyle w:val="ELO-Flietext"/>
            </w:pPr>
          </w:p>
        </w:tc>
      </w:tr>
    </w:tbl>
    <w:p w14:paraId="77549B18" w14:textId="77777777" w:rsidR="000D52E3" w:rsidRPr="000D52E3" w:rsidRDefault="000D52E3" w:rsidP="00604D28">
      <w:pPr>
        <w:pStyle w:val="ELO-Aufzhlung-1"/>
        <w:numPr>
          <w:ilvl w:val="0"/>
          <w:numId w:val="0"/>
        </w:numPr>
      </w:pPr>
    </w:p>
    <w:sectPr w:rsidR="000D52E3" w:rsidRPr="000D52E3" w:rsidSect="00FF30F8">
      <w:headerReference w:type="default" r:id="rId14"/>
      <w:footerReference w:type="default" r:id="rId15"/>
      <w:type w:val="continuous"/>
      <w:pgSz w:w="11906" w:h="16838"/>
      <w:pgMar w:top="2268" w:right="1418" w:bottom="1134" w:left="1418"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3"/>
    </wne:keymap>
    <wne:keymap wne:kcmPrimary="0232">
      <wne:acd wne:acdName="acd4"/>
    </wne:keymap>
    <wne:keymap wne:kcmPrimary="0233">
      <wne:acd wne:acdName="acd5"/>
    </wne:keymap>
    <wne:keymap wne:kcmPrimary="0234">
      <wne:acd wne:acdName="acd6"/>
    </wne:keymap>
    <wne:keymap wne:kcmPrimary="024C">
      <wne:acd wne:acdName="acd2"/>
    </wne:keymap>
    <wne:keymap wne:kcmPrimary="024F">
      <wne:acd wne:acdName="acd0"/>
    </wne:keymap>
    <wne:keymap wne:kcmPrimary="0251">
      <wne:acd wne:acdName="acd10"/>
    </wne:keymap>
    <wne:keymap wne:kcmPrimary="0441">
      <wne:acd wne:acdName="acd1"/>
    </wne:keymap>
    <wne:keymap wne:kcmPrimary="0442">
      <wne:acd wne:acdName="acd9"/>
    </wne:keymap>
    <wne:keymap wne:kcmPrimary="0455">
      <wne:acd wne:acdName="acd7"/>
    </wne:keymap>
    <wne:keymap wne:kcmPrimary="0456">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gBFAEwATwAtAEMAbwBkAGUA" wne:acdName="acd0" wne:fciIndexBasedOn="0065"/>
    <wne:acd wne:argValue="AgBFAEwATwAtAEEAQwBSAE8AUwBTAC0ATABPAEMASwBFAEQA" wne:acdName="acd1" wne:fciIndexBasedOn="0065"/>
    <wne:acd wne:argValue="AgBFAEwATwAtAEMAbwBkAGUALQBnAGUAcwBwAGUAcgByAHQA" wne:acdName="acd2" wne:fciIndexBasedOn="0065"/>
    <wne:acd wne:argValue="AgBFAEwATwAtAFUAZQBiAGUAcgBzAGMAaAByAGkAZgB0AC0AMQA=" wne:acdName="acd3" wne:fciIndexBasedOn="0065"/>
    <wne:acd wne:argValue="AgBFAEwATwAtAFUAZQBiAGUAcgBzAGMAaAByAGkAZgB0AC0AMgA=" wne:acdName="acd4" wne:fciIndexBasedOn="0065"/>
    <wne:acd wne:argValue="AgBFAEwATwAtAFUAZQBiAGUAcgBzAGMAaAByAGkAZgB0AC0AMwA=" wne:acdName="acd5" wne:fciIndexBasedOn="0065"/>
    <wne:acd wne:argValue="AgBFAEwATwAtAFUAZQBiAGUAcgBzAGMAaAByAGkAZgB0AC0ANAA=" wne:acdName="acd6" wne:fciIndexBasedOn="0065"/>
    <wne:acd wne:argValue="AgBFAEwATwAtAEEAdQBmAHoA5ABoAGwAdQBuAGcALQAxAA==" wne:acdName="acd7" wne:fciIndexBasedOn="0065"/>
    <wne:acd wne:argValue="AgBFAEwATwAtAEEAdQBmAHoA5ABoAGwAdQBuAGcALQAyAA==" wne:acdName="acd8" wne:fciIndexBasedOn="0065"/>
    <wne:acd wne:argValue="AgBFAEwATwAtAEEAdQBmAHoA5ABoAGwAdQBuAGcALQAzAA==" wne:acdName="acd9" wne:fciIndexBasedOn="0065"/>
    <wne:acd wne:argValue="AgBFAEwATwAtAEYAbABpAGUA3wB0AGUAeAB0A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C99E" w14:textId="77777777" w:rsidR="00A0434A" w:rsidRDefault="00A0434A" w:rsidP="005B0117">
      <w:pPr>
        <w:spacing w:after="0" w:line="240" w:lineRule="auto"/>
      </w:pPr>
      <w:r>
        <w:separator/>
      </w:r>
    </w:p>
  </w:endnote>
  <w:endnote w:type="continuationSeparator" w:id="0">
    <w:p w14:paraId="4C2A4200" w14:textId="77777777" w:rsidR="00A0434A" w:rsidRDefault="00A0434A" w:rsidP="005B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LO Sans Pro">
    <w:altName w:val="Calibri"/>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Frutiger Neue LT W1G Light">
    <w:altName w:val="Segoe UI Semilight"/>
    <w:panose1 w:val="020B0403040304020203"/>
    <w:charset w:val="00"/>
    <w:family w:val="swiss"/>
    <w:notTrueType/>
    <w:pitch w:val="variable"/>
    <w:sig w:usb0="A00002AF" w:usb1="5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Neue LT W1G Book">
    <w:altName w:val="Segoe UI Semibold"/>
    <w:panose1 w:val="020B0803040304020203"/>
    <w:charset w:val="00"/>
    <w:family w:val="swiss"/>
    <w:notTrueType/>
    <w:pitch w:val="variable"/>
    <w:sig w:usb0="A00002AF" w:usb1="5000207B" w:usb2="00000000" w:usb3="00000000" w:csb0="0000009F" w:csb1="00000000"/>
  </w:font>
  <w:font w:name="ELO Sans Pro SemiBold">
    <w:altName w:val="Calibri"/>
    <w:charset w:val="00"/>
    <w:family w:val="swiss"/>
    <w:pitch w:val="variable"/>
    <w:sig w:usb0="600002F7" w:usb1="02000001" w:usb2="00000000" w:usb3="00000000" w:csb0="0000019F" w:csb1="00000000"/>
  </w:font>
  <w:font w:name="ELO Code Pro">
    <w:altName w:val="Calibri"/>
    <w:charset w:val="00"/>
    <w:family w:val="modern"/>
    <w:pitch w:val="fixed"/>
    <w:sig w:usb0="20000077" w:usb1="02001803" w:usb2="0000000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7A83" w14:textId="77777777" w:rsidR="00DA4A7A" w:rsidRDefault="00DA4A7A" w:rsidP="00A00995">
    <w:pPr>
      <w:pStyle w:val="ELO-Fusszeile"/>
    </w:pPr>
    <w:r>
      <w:rPr>
        <w:noProof/>
      </w:rPr>
      <mc:AlternateContent>
        <mc:Choice Requires="wps">
          <w:drawing>
            <wp:anchor distT="0" distB="0" distL="114300" distR="114300" simplePos="0" relativeHeight="251659264" behindDoc="0" locked="0" layoutInCell="1" allowOverlap="1" wp14:anchorId="471FF240" wp14:editId="2F9D68E1">
              <wp:simplePos x="0" y="0"/>
              <wp:positionH relativeFrom="column">
                <wp:posOffset>7620</wp:posOffset>
              </wp:positionH>
              <wp:positionV relativeFrom="paragraph">
                <wp:posOffset>34290</wp:posOffset>
              </wp:positionV>
              <wp:extent cx="5740400" cy="0"/>
              <wp:effectExtent l="7620" t="5715" r="5080" b="1333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B5E02A" id="_x0000_t32" coordsize="21600,21600" o:spt="32" o:oned="t" path="m,l21600,21600e" filled="f">
              <v:path arrowok="t" fillok="f" o:connecttype="none"/>
              <o:lock v:ext="edit" shapetype="t"/>
            </v:shapetype>
            <v:shape id="AutoShape 13" o:spid="_x0000_s1026" type="#_x0000_t32" style="position:absolute;margin-left:.6pt;margin-top:2.7pt;width:45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"/>
          </w:pict>
        </mc:Fallback>
      </mc:AlternateContent>
    </w:r>
    <w:r>
      <w:t>ELO Digital Office GmbH</w:t>
    </w:r>
    <w:r>
      <w:tab/>
    </w:r>
    <w:r>
      <w:tab/>
    </w: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7C26" w14:textId="77777777" w:rsidR="00A0434A" w:rsidRDefault="00A0434A" w:rsidP="005B0117">
      <w:pPr>
        <w:spacing w:after="0" w:line="240" w:lineRule="auto"/>
      </w:pPr>
      <w:r>
        <w:separator/>
      </w:r>
    </w:p>
  </w:footnote>
  <w:footnote w:type="continuationSeparator" w:id="0">
    <w:p w14:paraId="3DD886BE" w14:textId="77777777" w:rsidR="00A0434A" w:rsidRDefault="00A0434A" w:rsidP="005B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9D6B" w14:textId="77777777" w:rsidR="00DA4A7A" w:rsidRPr="00C84185" w:rsidRDefault="00DA4A7A" w:rsidP="00C84185">
    <w:pPr>
      <w:pStyle w:val="ELO-Titel-Kopfzeile"/>
    </w:pPr>
    <w:r w:rsidRPr="00C84185">
      <w:drawing>
        <wp:anchor distT="0" distB="0" distL="114300" distR="114300" simplePos="0" relativeHeight="251656192" behindDoc="1" locked="0" layoutInCell="1" allowOverlap="1" wp14:anchorId="45ABBDF2" wp14:editId="68A2C301">
          <wp:simplePos x="0" y="0"/>
          <wp:positionH relativeFrom="column">
            <wp:posOffset>-900430</wp:posOffset>
          </wp:positionH>
          <wp:positionV relativeFrom="paragraph">
            <wp:posOffset>-455395</wp:posOffset>
          </wp:positionV>
          <wp:extent cx="7597775" cy="1173366"/>
          <wp:effectExtent l="0" t="0" r="3175" b="825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elo_datenblatt_kop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97775" cy="11733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185">
      <w:t>Technische Dokumentation</w:t>
    </w:r>
  </w:p>
  <w:p w14:paraId="0DABD755" w14:textId="0A7758E9" w:rsidR="00DA4A7A" w:rsidRDefault="00DA4A7A" w:rsidP="00C84185">
    <w:pPr>
      <w:pStyle w:val="ELO-Dokuthema-Kopfzeile"/>
    </w:pPr>
    <w:r>
      <w:rPr>
        <w:b w:val="0"/>
        <w:bCs/>
        <w:noProof/>
      </w:rPr>
      <w:fldChar w:fldCharType="begin"/>
    </w:r>
    <w:r>
      <w:rPr>
        <w:b w:val="0"/>
        <w:bCs/>
        <w:noProof/>
      </w:rPr>
      <w:instrText xml:space="preserve"> STYLEREF  ELO-Doku-Titel  \* MERGEFORMAT </w:instrText>
    </w:r>
    <w:r>
      <w:rPr>
        <w:b w:val="0"/>
        <w:bCs/>
        <w:noProof/>
      </w:rPr>
      <w:fldChar w:fldCharType="separate"/>
    </w:r>
    <w:r w:rsidR="00180278">
      <w:rPr>
        <w:b w:val="0"/>
        <w:bCs/>
        <w:noProof/>
      </w:rPr>
      <w:t>Formulare 2.0</w:t>
    </w:r>
    <w:r>
      <w:rPr>
        <w:b w:val="0"/>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381"/>
    <w:multiLevelType w:val="hybridMultilevel"/>
    <w:tmpl w:val="C8ACF5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619F5"/>
    <w:multiLevelType w:val="hybridMultilevel"/>
    <w:tmpl w:val="9E56E18E"/>
    <w:lvl w:ilvl="0" w:tplc="D0B0B014">
      <w:start w:val="1"/>
      <w:numFmt w:val="lowerLetter"/>
      <w:pStyle w:val="ELO-Aufzhlung-Alphabetisch-1"/>
      <w:lvlText w:val="%1)"/>
      <w:lvlJc w:val="left"/>
      <w:pPr>
        <w:ind w:left="717"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9C04876"/>
    <w:multiLevelType w:val="hybridMultilevel"/>
    <w:tmpl w:val="1CFA21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1E0370"/>
    <w:multiLevelType w:val="hybridMultilevel"/>
    <w:tmpl w:val="FAB810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AA310C8"/>
    <w:multiLevelType w:val="hybridMultilevel"/>
    <w:tmpl w:val="F836B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B05CB5"/>
    <w:multiLevelType w:val="hybridMultilevel"/>
    <w:tmpl w:val="BDF87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C84A22"/>
    <w:multiLevelType w:val="hybridMultilevel"/>
    <w:tmpl w:val="5D68D5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39610A79"/>
    <w:multiLevelType w:val="hybridMultilevel"/>
    <w:tmpl w:val="099E5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2B52DE"/>
    <w:multiLevelType w:val="hybridMultilevel"/>
    <w:tmpl w:val="C99A8E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3DDC66BC"/>
    <w:multiLevelType w:val="hybridMultilevel"/>
    <w:tmpl w:val="0F70AA02"/>
    <w:lvl w:ilvl="0" w:tplc="6A4EAFE6">
      <w:start w:val="1"/>
      <w:numFmt w:val="bullet"/>
      <w:pStyle w:val="ELO-Aufzhlung-1"/>
      <w:lvlText w:val=""/>
      <w:lvlJc w:val="left"/>
      <w:pPr>
        <w:ind w:left="720" w:hanging="360"/>
      </w:pPr>
      <w:rPr>
        <w:rFonts w:ascii="Symbol" w:hAnsi="Symbol" w:hint="default"/>
      </w:rPr>
    </w:lvl>
    <w:lvl w:ilvl="1" w:tplc="737606A2">
      <w:start w:val="1"/>
      <w:numFmt w:val="bullet"/>
      <w:pStyle w:val="ELO-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9D1024"/>
    <w:multiLevelType w:val="hybridMultilevel"/>
    <w:tmpl w:val="639E423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0">
    <w:nsid w:val="41800347"/>
    <w:multiLevelType w:val="multilevel"/>
    <w:tmpl w:val="58C4B4E8"/>
    <w:styleLink w:val="ELO-Gliederung"/>
    <w:lvl w:ilvl="0">
      <w:start w:val="1"/>
      <w:numFmt w:val="decimal"/>
      <w:pStyle w:val="ELO-Ueberschrift-1"/>
      <w:lvlText w:val="%1"/>
      <w:lvlJc w:val="left"/>
      <w:pPr>
        <w:ind w:left="0" w:firstLine="0"/>
      </w:pPr>
      <w:rPr>
        <w:rFonts w:ascii="ELO Sans Pro" w:hAnsi="ELO Sans Pro" w:hint="default"/>
      </w:rPr>
    </w:lvl>
    <w:lvl w:ilvl="1">
      <w:start w:val="1"/>
      <w:numFmt w:val="decimal"/>
      <w:pStyle w:val="ELO-Ueberschrift-2"/>
      <w:lvlText w:val="%1.%2"/>
      <w:lvlJc w:val="left"/>
      <w:pPr>
        <w:ind w:left="0" w:firstLine="0"/>
      </w:pPr>
      <w:rPr>
        <w:rFonts w:ascii="ELO Sans Pro" w:hAnsi="ELO Sans Pro" w:hint="default"/>
      </w:rPr>
    </w:lvl>
    <w:lvl w:ilvl="2">
      <w:start w:val="1"/>
      <w:numFmt w:val="decimal"/>
      <w:pStyle w:val="ELO-Ueberschrift-3"/>
      <w:lvlText w:val="%1.%2.%3"/>
      <w:lvlJc w:val="left"/>
      <w:pPr>
        <w:ind w:left="0" w:firstLine="0"/>
      </w:pPr>
      <w:rPr>
        <w:rFonts w:ascii="ELO Sans Pro" w:hAnsi="ELO Sans Pro" w:hint="default"/>
      </w:rPr>
    </w:lvl>
    <w:lvl w:ilvl="3">
      <w:start w:val="1"/>
      <w:numFmt w:val="decimal"/>
      <w:lvlText w:val="%1.%2.%3.%4"/>
      <w:lvlJc w:val="left"/>
      <w:pPr>
        <w:ind w:left="0" w:firstLine="0"/>
      </w:pPr>
      <w:rPr>
        <w:rFonts w:ascii="ELO Sans Pro" w:hAnsi="ELO Sans Pro"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8024497"/>
    <w:multiLevelType w:val="hybridMultilevel"/>
    <w:tmpl w:val="543E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063F73"/>
    <w:multiLevelType w:val="hybridMultilevel"/>
    <w:tmpl w:val="6584F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51003AD3"/>
    <w:multiLevelType w:val="hybridMultilevel"/>
    <w:tmpl w:val="261A285A"/>
    <w:lvl w:ilvl="0" w:tplc="405697D4">
      <w:start w:val="7"/>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53604568"/>
    <w:multiLevelType w:val="hybridMultilevel"/>
    <w:tmpl w:val="BD7E1E0A"/>
    <w:lvl w:ilvl="0" w:tplc="63A635A8">
      <w:numFmt w:val="bullet"/>
      <w:lvlText w:val="-"/>
      <w:lvlJc w:val="left"/>
      <w:pPr>
        <w:ind w:left="720" w:hanging="360"/>
      </w:pPr>
      <w:rPr>
        <w:rFonts w:ascii="ELO Sans Pro" w:eastAsia="Calibri" w:hAnsi="ELO Sans Pro"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D65C90"/>
    <w:multiLevelType w:val="hybridMultilevel"/>
    <w:tmpl w:val="A33E352A"/>
    <w:lvl w:ilvl="0" w:tplc="4C5246C0">
      <w:start w:val="7"/>
      <w:numFmt w:val="bullet"/>
      <w:lvlText w:val=""/>
      <w:lvlJc w:val="left"/>
      <w:pPr>
        <w:ind w:left="1080" w:hanging="360"/>
      </w:pPr>
      <w:rPr>
        <w:rFonts w:ascii="Wingdings" w:eastAsia="Calibri" w:hAnsi="Wingdings"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7" w15:restartNumberingAfterBreak="0">
    <w:nsid w:val="5CA02466"/>
    <w:multiLevelType w:val="hybridMultilevel"/>
    <w:tmpl w:val="A1D4D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1E5723"/>
    <w:multiLevelType w:val="multilevel"/>
    <w:tmpl w:val="B3400F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96060F1"/>
    <w:multiLevelType w:val="hybridMultilevel"/>
    <w:tmpl w:val="C1D6D4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17B59B1"/>
    <w:multiLevelType w:val="hybridMultilevel"/>
    <w:tmpl w:val="5C385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284134"/>
    <w:multiLevelType w:val="hybridMultilevel"/>
    <w:tmpl w:val="624A3A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833607"/>
    <w:multiLevelType w:val="hybridMultilevel"/>
    <w:tmpl w:val="BD5E3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0D2D15"/>
    <w:multiLevelType w:val="hybridMultilevel"/>
    <w:tmpl w:val="8B5E3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CFE6CE7"/>
    <w:multiLevelType w:val="hybridMultilevel"/>
    <w:tmpl w:val="4D9A8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11"/>
  </w:num>
  <w:num w:numId="5">
    <w:abstractNumId w:val="18"/>
  </w:num>
  <w:num w:numId="6">
    <w:abstractNumId w:val="15"/>
  </w:num>
  <w:num w:numId="7">
    <w:abstractNumId w:val="4"/>
  </w:num>
  <w:num w:numId="8">
    <w:abstractNumId w:val="5"/>
  </w:num>
  <w:num w:numId="9">
    <w:abstractNumId w:val="0"/>
  </w:num>
  <w:num w:numId="10">
    <w:abstractNumId w:val="19"/>
  </w:num>
  <w:num w:numId="11">
    <w:abstractNumId w:val="22"/>
  </w:num>
  <w:num w:numId="12">
    <w:abstractNumId w:val="24"/>
  </w:num>
  <w:num w:numId="13">
    <w:abstractNumId w:val="2"/>
  </w:num>
  <w:num w:numId="14">
    <w:abstractNumId w:val="7"/>
  </w:num>
  <w:num w:numId="15">
    <w:abstractNumId w:val="12"/>
  </w:num>
  <w:num w:numId="16">
    <w:abstractNumId w:val="2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4"/>
  </w:num>
  <w:num w:numId="20">
    <w:abstractNumId w:val="13"/>
  </w:num>
  <w:num w:numId="21">
    <w:abstractNumId w:val="6"/>
  </w:num>
  <w:num w:numId="22">
    <w:abstractNumId w:val="3"/>
  </w:num>
  <w:num w:numId="23">
    <w:abstractNumId w:val="8"/>
  </w:num>
  <w:num w:numId="24">
    <w:abstractNumId w:val="21"/>
  </w:num>
  <w:num w:numId="25">
    <w:abstractNumId w:val="23"/>
  </w:num>
  <w:num w:numId="26">
    <w:abstractNumId w:val="1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sbigall, Stefan">
    <w15:presenceInfo w15:providerId="AD" w15:userId="S::S.Nesbigall@elo.com::60a43d74-536e-4836-b652-4d9889b4beb0"/>
  </w15:person>
  <w15:person w15:author="Hatje, Kai">
    <w15:presenceInfo w15:providerId="AD" w15:userId="S::k.hatje@elo.com::50f79f68-9758-4d4d-a8a1-a604d39c7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4185"/>
    <w:rsid w:val="00001A43"/>
    <w:rsid w:val="0000574F"/>
    <w:rsid w:val="00010890"/>
    <w:rsid w:val="00024201"/>
    <w:rsid w:val="000327FC"/>
    <w:rsid w:val="00033E7F"/>
    <w:rsid w:val="00035EC1"/>
    <w:rsid w:val="00037E0F"/>
    <w:rsid w:val="000611AC"/>
    <w:rsid w:val="00085030"/>
    <w:rsid w:val="00091AB1"/>
    <w:rsid w:val="0009700F"/>
    <w:rsid w:val="000B4AAF"/>
    <w:rsid w:val="000B4F1A"/>
    <w:rsid w:val="000C0EE3"/>
    <w:rsid w:val="000D52E3"/>
    <w:rsid w:val="000D53B2"/>
    <w:rsid w:val="000F4BE0"/>
    <w:rsid w:val="00106602"/>
    <w:rsid w:val="00115EA7"/>
    <w:rsid w:val="00122778"/>
    <w:rsid w:val="0012512A"/>
    <w:rsid w:val="001510AD"/>
    <w:rsid w:val="0015649D"/>
    <w:rsid w:val="001626A7"/>
    <w:rsid w:val="0016362C"/>
    <w:rsid w:val="001675C3"/>
    <w:rsid w:val="00180278"/>
    <w:rsid w:val="0018764D"/>
    <w:rsid w:val="0019230E"/>
    <w:rsid w:val="001A07B1"/>
    <w:rsid w:val="001A122A"/>
    <w:rsid w:val="001A1399"/>
    <w:rsid w:val="001B17B1"/>
    <w:rsid w:val="001D4A6D"/>
    <w:rsid w:val="00210F63"/>
    <w:rsid w:val="0021799C"/>
    <w:rsid w:val="00230426"/>
    <w:rsid w:val="0023364A"/>
    <w:rsid w:val="00235630"/>
    <w:rsid w:val="002364BD"/>
    <w:rsid w:val="002378D6"/>
    <w:rsid w:val="0024213B"/>
    <w:rsid w:val="00247921"/>
    <w:rsid w:val="00253E19"/>
    <w:rsid w:val="00255521"/>
    <w:rsid w:val="00264053"/>
    <w:rsid w:val="002661AF"/>
    <w:rsid w:val="0027761E"/>
    <w:rsid w:val="00280018"/>
    <w:rsid w:val="00280761"/>
    <w:rsid w:val="002949C9"/>
    <w:rsid w:val="002B4F12"/>
    <w:rsid w:val="002C159E"/>
    <w:rsid w:val="002C56ED"/>
    <w:rsid w:val="002C7598"/>
    <w:rsid w:val="002D261A"/>
    <w:rsid w:val="002E1DA2"/>
    <w:rsid w:val="002F2CE1"/>
    <w:rsid w:val="002F46EA"/>
    <w:rsid w:val="00302EB9"/>
    <w:rsid w:val="003046E5"/>
    <w:rsid w:val="00311587"/>
    <w:rsid w:val="003300EA"/>
    <w:rsid w:val="003316E4"/>
    <w:rsid w:val="003430CA"/>
    <w:rsid w:val="00360AEA"/>
    <w:rsid w:val="00360DEF"/>
    <w:rsid w:val="0036230A"/>
    <w:rsid w:val="00364706"/>
    <w:rsid w:val="003712CF"/>
    <w:rsid w:val="0037224F"/>
    <w:rsid w:val="003767AA"/>
    <w:rsid w:val="00376D47"/>
    <w:rsid w:val="003806B4"/>
    <w:rsid w:val="00393B2C"/>
    <w:rsid w:val="003961F5"/>
    <w:rsid w:val="003A7B5C"/>
    <w:rsid w:val="003B3D14"/>
    <w:rsid w:val="003C7BCB"/>
    <w:rsid w:val="003D7150"/>
    <w:rsid w:val="003E4A72"/>
    <w:rsid w:val="003E7B60"/>
    <w:rsid w:val="003F1C31"/>
    <w:rsid w:val="00412FD7"/>
    <w:rsid w:val="0041416E"/>
    <w:rsid w:val="004166FD"/>
    <w:rsid w:val="00422935"/>
    <w:rsid w:val="00427EA6"/>
    <w:rsid w:val="00434D9F"/>
    <w:rsid w:val="00452F72"/>
    <w:rsid w:val="004548E1"/>
    <w:rsid w:val="00466A21"/>
    <w:rsid w:val="00471D42"/>
    <w:rsid w:val="00474277"/>
    <w:rsid w:val="00480986"/>
    <w:rsid w:val="00485AAA"/>
    <w:rsid w:val="00485ED8"/>
    <w:rsid w:val="00486ACF"/>
    <w:rsid w:val="0049453C"/>
    <w:rsid w:val="004A0E13"/>
    <w:rsid w:val="004A1C7D"/>
    <w:rsid w:val="004A7414"/>
    <w:rsid w:val="004B2893"/>
    <w:rsid w:val="004C25C6"/>
    <w:rsid w:val="004C6F0B"/>
    <w:rsid w:val="004D32C9"/>
    <w:rsid w:val="004E116F"/>
    <w:rsid w:val="004F7F90"/>
    <w:rsid w:val="00501802"/>
    <w:rsid w:val="00505A3E"/>
    <w:rsid w:val="00506D9E"/>
    <w:rsid w:val="005123B6"/>
    <w:rsid w:val="005428FB"/>
    <w:rsid w:val="0055188D"/>
    <w:rsid w:val="00552A38"/>
    <w:rsid w:val="00563A75"/>
    <w:rsid w:val="00571F49"/>
    <w:rsid w:val="0057593B"/>
    <w:rsid w:val="00576B16"/>
    <w:rsid w:val="00576F4F"/>
    <w:rsid w:val="0058549F"/>
    <w:rsid w:val="005964AA"/>
    <w:rsid w:val="005A020F"/>
    <w:rsid w:val="005A03B5"/>
    <w:rsid w:val="005B0117"/>
    <w:rsid w:val="005B1182"/>
    <w:rsid w:val="005C0AEB"/>
    <w:rsid w:val="005C52B4"/>
    <w:rsid w:val="005F44DA"/>
    <w:rsid w:val="005F620F"/>
    <w:rsid w:val="00604D28"/>
    <w:rsid w:val="0061513E"/>
    <w:rsid w:val="00623521"/>
    <w:rsid w:val="00635534"/>
    <w:rsid w:val="0063782F"/>
    <w:rsid w:val="00651D13"/>
    <w:rsid w:val="00660862"/>
    <w:rsid w:val="006665AC"/>
    <w:rsid w:val="00691FCA"/>
    <w:rsid w:val="00695DFF"/>
    <w:rsid w:val="006A0394"/>
    <w:rsid w:val="006A75F2"/>
    <w:rsid w:val="006C2D83"/>
    <w:rsid w:val="006E3BFA"/>
    <w:rsid w:val="006F5182"/>
    <w:rsid w:val="0070428A"/>
    <w:rsid w:val="00705227"/>
    <w:rsid w:val="00710DFB"/>
    <w:rsid w:val="007211B7"/>
    <w:rsid w:val="007255E9"/>
    <w:rsid w:val="00740146"/>
    <w:rsid w:val="00747E0D"/>
    <w:rsid w:val="007707E4"/>
    <w:rsid w:val="007725A5"/>
    <w:rsid w:val="00781740"/>
    <w:rsid w:val="00782449"/>
    <w:rsid w:val="007900B9"/>
    <w:rsid w:val="007962C3"/>
    <w:rsid w:val="00796439"/>
    <w:rsid w:val="00796B42"/>
    <w:rsid w:val="007A1705"/>
    <w:rsid w:val="007A3A06"/>
    <w:rsid w:val="007B62F6"/>
    <w:rsid w:val="007C3FBF"/>
    <w:rsid w:val="007E462C"/>
    <w:rsid w:val="008060D2"/>
    <w:rsid w:val="00806230"/>
    <w:rsid w:val="00820962"/>
    <w:rsid w:val="00832650"/>
    <w:rsid w:val="008348B3"/>
    <w:rsid w:val="00835A0D"/>
    <w:rsid w:val="0084102B"/>
    <w:rsid w:val="00843D83"/>
    <w:rsid w:val="00843E0A"/>
    <w:rsid w:val="00861CA2"/>
    <w:rsid w:val="0086377E"/>
    <w:rsid w:val="00864B0B"/>
    <w:rsid w:val="00865C46"/>
    <w:rsid w:val="0087171E"/>
    <w:rsid w:val="008730E3"/>
    <w:rsid w:val="00890795"/>
    <w:rsid w:val="0089490C"/>
    <w:rsid w:val="00897E03"/>
    <w:rsid w:val="008A1D50"/>
    <w:rsid w:val="008A6C7A"/>
    <w:rsid w:val="008B4C59"/>
    <w:rsid w:val="008B6202"/>
    <w:rsid w:val="008C3C74"/>
    <w:rsid w:val="008E7900"/>
    <w:rsid w:val="00900FCE"/>
    <w:rsid w:val="00904C11"/>
    <w:rsid w:val="00904C50"/>
    <w:rsid w:val="009059CC"/>
    <w:rsid w:val="00906B81"/>
    <w:rsid w:val="009129D0"/>
    <w:rsid w:val="00915157"/>
    <w:rsid w:val="00920719"/>
    <w:rsid w:val="009235F8"/>
    <w:rsid w:val="00931300"/>
    <w:rsid w:val="009314DA"/>
    <w:rsid w:val="009557B2"/>
    <w:rsid w:val="009619B1"/>
    <w:rsid w:val="00974318"/>
    <w:rsid w:val="00981D70"/>
    <w:rsid w:val="00982265"/>
    <w:rsid w:val="0098338F"/>
    <w:rsid w:val="00993440"/>
    <w:rsid w:val="009A10D1"/>
    <w:rsid w:val="009B1FCB"/>
    <w:rsid w:val="009C4993"/>
    <w:rsid w:val="009D1B24"/>
    <w:rsid w:val="009D399B"/>
    <w:rsid w:val="009D4C1B"/>
    <w:rsid w:val="009E0253"/>
    <w:rsid w:val="009E210F"/>
    <w:rsid w:val="009E29B1"/>
    <w:rsid w:val="009E776F"/>
    <w:rsid w:val="009E7BEF"/>
    <w:rsid w:val="009F4093"/>
    <w:rsid w:val="009F4ABE"/>
    <w:rsid w:val="009F7003"/>
    <w:rsid w:val="009F701F"/>
    <w:rsid w:val="00A00995"/>
    <w:rsid w:val="00A0434A"/>
    <w:rsid w:val="00A04D93"/>
    <w:rsid w:val="00A11271"/>
    <w:rsid w:val="00A136A3"/>
    <w:rsid w:val="00A24B83"/>
    <w:rsid w:val="00A27425"/>
    <w:rsid w:val="00A51D9C"/>
    <w:rsid w:val="00A52D5A"/>
    <w:rsid w:val="00A53779"/>
    <w:rsid w:val="00A57AEE"/>
    <w:rsid w:val="00A61369"/>
    <w:rsid w:val="00A846AB"/>
    <w:rsid w:val="00A85C33"/>
    <w:rsid w:val="00A9757A"/>
    <w:rsid w:val="00AA14E7"/>
    <w:rsid w:val="00AA302D"/>
    <w:rsid w:val="00AA7DB3"/>
    <w:rsid w:val="00AB3C6B"/>
    <w:rsid w:val="00AC010F"/>
    <w:rsid w:val="00AC33D5"/>
    <w:rsid w:val="00AC5E13"/>
    <w:rsid w:val="00AE0D99"/>
    <w:rsid w:val="00B04153"/>
    <w:rsid w:val="00B137F0"/>
    <w:rsid w:val="00B148A5"/>
    <w:rsid w:val="00B14F36"/>
    <w:rsid w:val="00B152AB"/>
    <w:rsid w:val="00B46B42"/>
    <w:rsid w:val="00B65084"/>
    <w:rsid w:val="00B7007D"/>
    <w:rsid w:val="00B810B3"/>
    <w:rsid w:val="00B81654"/>
    <w:rsid w:val="00B95448"/>
    <w:rsid w:val="00B96984"/>
    <w:rsid w:val="00BA1589"/>
    <w:rsid w:val="00BA52D2"/>
    <w:rsid w:val="00BB2329"/>
    <w:rsid w:val="00BC056F"/>
    <w:rsid w:val="00BC363A"/>
    <w:rsid w:val="00BC719C"/>
    <w:rsid w:val="00BD22A6"/>
    <w:rsid w:val="00BD737B"/>
    <w:rsid w:val="00BE2F17"/>
    <w:rsid w:val="00C01294"/>
    <w:rsid w:val="00C03F9B"/>
    <w:rsid w:val="00C110A0"/>
    <w:rsid w:val="00C120B2"/>
    <w:rsid w:val="00C26700"/>
    <w:rsid w:val="00C36399"/>
    <w:rsid w:val="00C41DA2"/>
    <w:rsid w:val="00C5250C"/>
    <w:rsid w:val="00C52E77"/>
    <w:rsid w:val="00C6292C"/>
    <w:rsid w:val="00C70B14"/>
    <w:rsid w:val="00C72CA6"/>
    <w:rsid w:val="00C77256"/>
    <w:rsid w:val="00C84185"/>
    <w:rsid w:val="00C932BB"/>
    <w:rsid w:val="00CA1C45"/>
    <w:rsid w:val="00CB29C0"/>
    <w:rsid w:val="00CD5FE3"/>
    <w:rsid w:val="00CE4FA1"/>
    <w:rsid w:val="00CF076B"/>
    <w:rsid w:val="00CF2734"/>
    <w:rsid w:val="00CF46E2"/>
    <w:rsid w:val="00CF4F9B"/>
    <w:rsid w:val="00CF5E2F"/>
    <w:rsid w:val="00D03ACD"/>
    <w:rsid w:val="00D13126"/>
    <w:rsid w:val="00D13A64"/>
    <w:rsid w:val="00D1422B"/>
    <w:rsid w:val="00D160D8"/>
    <w:rsid w:val="00D20074"/>
    <w:rsid w:val="00D46CC5"/>
    <w:rsid w:val="00D51077"/>
    <w:rsid w:val="00D601C8"/>
    <w:rsid w:val="00DA24F3"/>
    <w:rsid w:val="00DA4A7A"/>
    <w:rsid w:val="00DB7998"/>
    <w:rsid w:val="00DC3890"/>
    <w:rsid w:val="00DD05BF"/>
    <w:rsid w:val="00DD7447"/>
    <w:rsid w:val="00DE6C72"/>
    <w:rsid w:val="00DE6C8F"/>
    <w:rsid w:val="00DF2D4A"/>
    <w:rsid w:val="00DF4E05"/>
    <w:rsid w:val="00DF6756"/>
    <w:rsid w:val="00E23321"/>
    <w:rsid w:val="00E30267"/>
    <w:rsid w:val="00E459E0"/>
    <w:rsid w:val="00E503D2"/>
    <w:rsid w:val="00E52294"/>
    <w:rsid w:val="00E72BB4"/>
    <w:rsid w:val="00E76F8A"/>
    <w:rsid w:val="00E83E05"/>
    <w:rsid w:val="00E937D7"/>
    <w:rsid w:val="00EA426D"/>
    <w:rsid w:val="00EB3152"/>
    <w:rsid w:val="00EB5123"/>
    <w:rsid w:val="00EC225D"/>
    <w:rsid w:val="00EC2CC6"/>
    <w:rsid w:val="00EC33C3"/>
    <w:rsid w:val="00ED251E"/>
    <w:rsid w:val="00EE0A43"/>
    <w:rsid w:val="00EE27C1"/>
    <w:rsid w:val="00EF7940"/>
    <w:rsid w:val="00F00244"/>
    <w:rsid w:val="00F0478C"/>
    <w:rsid w:val="00F0756C"/>
    <w:rsid w:val="00F07C1C"/>
    <w:rsid w:val="00F21723"/>
    <w:rsid w:val="00F23A4F"/>
    <w:rsid w:val="00F25F56"/>
    <w:rsid w:val="00F30AA1"/>
    <w:rsid w:val="00F32FFE"/>
    <w:rsid w:val="00F3456A"/>
    <w:rsid w:val="00F347A4"/>
    <w:rsid w:val="00F40FB8"/>
    <w:rsid w:val="00F476E5"/>
    <w:rsid w:val="00F61D0C"/>
    <w:rsid w:val="00F62863"/>
    <w:rsid w:val="00F64554"/>
    <w:rsid w:val="00F65A98"/>
    <w:rsid w:val="00F80CFF"/>
    <w:rsid w:val="00F81D55"/>
    <w:rsid w:val="00F848E1"/>
    <w:rsid w:val="00F95227"/>
    <w:rsid w:val="00F95E97"/>
    <w:rsid w:val="00FA45D0"/>
    <w:rsid w:val="00FA629E"/>
    <w:rsid w:val="00FF0B98"/>
    <w:rsid w:val="00FF16A8"/>
    <w:rsid w:val="00FF30F8"/>
    <w:rsid w:val="00FF3833"/>
    <w:rsid w:val="00FF47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28D1"/>
  <w15:docId w15:val="{178542B0-C05D-41D0-BD34-55A7AB8F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Neue LT W1G Light" w:eastAsia="Calibri" w:hAnsi="Frutiger Neue LT W1G Light"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A136A3"/>
    <w:pPr>
      <w:spacing w:after="200" w:line="276" w:lineRule="auto"/>
    </w:pPr>
  </w:style>
  <w:style w:type="paragraph" w:styleId="berschrift1">
    <w:name w:val="heading 1"/>
    <w:basedOn w:val="ELO-Flietext"/>
    <w:next w:val="ELO-Flietext"/>
    <w:link w:val="berschrift1Zchn"/>
    <w:uiPriority w:val="9"/>
    <w:qFormat/>
    <w:rsid w:val="00A136A3"/>
    <w:pPr>
      <w:keepNext/>
      <w:pageBreakBefore/>
      <w:numPr>
        <w:numId w:val="5"/>
      </w:numPr>
      <w:tabs>
        <w:tab w:val="left" w:pos="794"/>
      </w:tabs>
      <w:spacing w:after="120"/>
      <w:outlineLvl w:val="0"/>
    </w:pPr>
    <w:rPr>
      <w:rFonts w:eastAsia="Times New Roman"/>
      <w:b/>
      <w:bCs/>
      <w:color w:val="1F497D"/>
      <w:kern w:val="32"/>
      <w:sz w:val="32"/>
      <w:szCs w:val="32"/>
    </w:rPr>
  </w:style>
  <w:style w:type="paragraph" w:styleId="berschrift2">
    <w:name w:val="heading 2"/>
    <w:basedOn w:val="ELO-Flietext"/>
    <w:next w:val="ELO-Flietext"/>
    <w:link w:val="berschrift2Zchn"/>
    <w:uiPriority w:val="9"/>
    <w:qFormat/>
    <w:rsid w:val="00A136A3"/>
    <w:pPr>
      <w:keepNext/>
      <w:numPr>
        <w:ilvl w:val="1"/>
        <w:numId w:val="5"/>
      </w:numPr>
      <w:tabs>
        <w:tab w:val="left" w:pos="794"/>
      </w:tabs>
      <w:spacing w:before="240" w:after="60"/>
      <w:outlineLvl w:val="1"/>
    </w:pPr>
    <w:rPr>
      <w:rFonts w:eastAsia="Times New Roman"/>
      <w:b/>
      <w:bCs/>
      <w:iCs/>
      <w:color w:val="1F497D"/>
      <w:sz w:val="28"/>
      <w:szCs w:val="28"/>
    </w:rPr>
  </w:style>
  <w:style w:type="paragraph" w:styleId="berschrift3">
    <w:name w:val="heading 3"/>
    <w:basedOn w:val="ELO-Flietext"/>
    <w:next w:val="ELO-Flietext"/>
    <w:link w:val="berschrift3Zchn"/>
    <w:uiPriority w:val="9"/>
    <w:qFormat/>
    <w:rsid w:val="00A136A3"/>
    <w:pPr>
      <w:keepNext/>
      <w:numPr>
        <w:ilvl w:val="2"/>
        <w:numId w:val="5"/>
      </w:numPr>
      <w:tabs>
        <w:tab w:val="left" w:pos="794"/>
      </w:tabs>
      <w:spacing w:before="240" w:after="60"/>
      <w:outlineLvl w:val="2"/>
    </w:pPr>
    <w:rPr>
      <w:rFonts w:eastAsia="Times New Roman"/>
      <w:b/>
      <w:bCs/>
      <w:color w:val="4F81BD"/>
      <w:szCs w:val="26"/>
    </w:rPr>
  </w:style>
  <w:style w:type="paragraph" w:styleId="berschrift4">
    <w:name w:val="heading 4"/>
    <w:basedOn w:val="ELO-Flietext"/>
    <w:next w:val="ELO-Flietext"/>
    <w:link w:val="berschrift4Zchn"/>
    <w:uiPriority w:val="9"/>
    <w:qFormat/>
    <w:rsid w:val="00A136A3"/>
    <w:pPr>
      <w:keepNext/>
      <w:numPr>
        <w:ilvl w:val="3"/>
        <w:numId w:val="5"/>
      </w:numPr>
      <w:tabs>
        <w:tab w:val="left" w:pos="794"/>
      </w:tabs>
      <w:spacing w:before="240" w:after="60"/>
      <w:outlineLvl w:val="3"/>
    </w:pPr>
    <w:rPr>
      <w:rFonts w:eastAsia="Times New Roman"/>
      <w:b/>
      <w:bCs/>
      <w:color w:val="4F81BD"/>
      <w:szCs w:val="28"/>
    </w:rPr>
  </w:style>
  <w:style w:type="paragraph" w:styleId="berschrift5">
    <w:name w:val="heading 5"/>
    <w:basedOn w:val="ELO-Flietext"/>
    <w:next w:val="ELO-Flietext"/>
    <w:link w:val="berschrift5Zchn"/>
    <w:uiPriority w:val="9"/>
    <w:qFormat/>
    <w:rsid w:val="00A136A3"/>
    <w:pPr>
      <w:numPr>
        <w:ilvl w:val="4"/>
        <w:numId w:val="5"/>
      </w:numPr>
      <w:spacing w:before="240" w:after="60"/>
      <w:outlineLvl w:val="4"/>
    </w:pPr>
    <w:rPr>
      <w:rFonts w:eastAsia="Times New Roman"/>
      <w:b/>
      <w:bCs/>
      <w:iCs/>
      <w:sz w:val="26"/>
      <w:szCs w:val="26"/>
    </w:rPr>
  </w:style>
  <w:style w:type="paragraph" w:styleId="berschrift6">
    <w:name w:val="heading 6"/>
    <w:basedOn w:val="ELO-Flietext"/>
    <w:next w:val="ELO-Flietext"/>
    <w:link w:val="berschrift6Zchn"/>
    <w:uiPriority w:val="9"/>
    <w:qFormat/>
    <w:rsid w:val="00A136A3"/>
    <w:pPr>
      <w:numPr>
        <w:ilvl w:val="5"/>
        <w:numId w:val="5"/>
      </w:numPr>
      <w:spacing w:before="240" w:after="60"/>
      <w:outlineLvl w:val="5"/>
    </w:pPr>
    <w:rPr>
      <w:rFonts w:eastAsia="Times New Roman"/>
      <w:b/>
      <w:bCs/>
    </w:rPr>
  </w:style>
  <w:style w:type="paragraph" w:styleId="berschrift7">
    <w:name w:val="heading 7"/>
    <w:basedOn w:val="Standard"/>
    <w:next w:val="Standard"/>
    <w:link w:val="berschrift7Zchn"/>
    <w:uiPriority w:val="9"/>
    <w:qFormat/>
    <w:rsid w:val="00A136A3"/>
    <w:pPr>
      <w:numPr>
        <w:ilvl w:val="6"/>
        <w:numId w:val="5"/>
      </w:numPr>
      <w:spacing w:before="240" w:after="60"/>
      <w:outlineLvl w:val="6"/>
    </w:pPr>
    <w:rPr>
      <w:rFonts w:eastAsia="Times New Roman"/>
      <w:sz w:val="24"/>
      <w:szCs w:val="24"/>
    </w:rPr>
  </w:style>
  <w:style w:type="paragraph" w:styleId="berschrift8">
    <w:name w:val="heading 8"/>
    <w:basedOn w:val="Standard"/>
    <w:next w:val="Standard"/>
    <w:link w:val="berschrift8Zchn"/>
    <w:uiPriority w:val="9"/>
    <w:qFormat/>
    <w:rsid w:val="00A136A3"/>
    <w:pPr>
      <w:numPr>
        <w:ilvl w:val="7"/>
        <w:numId w:val="5"/>
      </w:numPr>
      <w:spacing w:before="240" w:after="60"/>
      <w:outlineLvl w:val="7"/>
    </w:pPr>
    <w:rPr>
      <w:rFonts w:eastAsia="Times New Roman"/>
      <w:i/>
      <w:iCs/>
      <w:sz w:val="24"/>
      <w:szCs w:val="24"/>
    </w:rPr>
  </w:style>
  <w:style w:type="paragraph" w:styleId="berschrift9">
    <w:name w:val="heading 9"/>
    <w:basedOn w:val="Standard"/>
    <w:next w:val="Standard"/>
    <w:link w:val="berschrift9Zchn"/>
    <w:uiPriority w:val="9"/>
    <w:qFormat/>
    <w:rsid w:val="00A136A3"/>
    <w:p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6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6A3"/>
  </w:style>
  <w:style w:type="paragraph" w:styleId="Sprechblasentext">
    <w:name w:val="Balloon Text"/>
    <w:basedOn w:val="Standard"/>
    <w:link w:val="SprechblasentextZchn"/>
    <w:uiPriority w:val="99"/>
    <w:semiHidden/>
    <w:unhideWhenUsed/>
    <w:rsid w:val="00A136A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136A3"/>
    <w:rPr>
      <w:rFonts w:ascii="Tahoma" w:hAnsi="Tahoma" w:cs="Tahoma"/>
      <w:sz w:val="16"/>
      <w:szCs w:val="16"/>
    </w:rPr>
  </w:style>
  <w:style w:type="character" w:customStyle="1" w:styleId="berschrift1Zchn">
    <w:name w:val="Überschrift 1 Zchn"/>
    <w:link w:val="berschrift1"/>
    <w:uiPriority w:val="9"/>
    <w:rsid w:val="00A136A3"/>
    <w:rPr>
      <w:rFonts w:ascii="ELO Sans Pro" w:eastAsia="Times New Roman" w:hAnsi="ELO Sans Pro"/>
      <w:b/>
      <w:bCs/>
      <w:color w:val="1F497D"/>
      <w:kern w:val="32"/>
      <w:sz w:val="32"/>
      <w:szCs w:val="32"/>
    </w:rPr>
  </w:style>
  <w:style w:type="character" w:customStyle="1" w:styleId="berschrift2Zchn">
    <w:name w:val="Überschrift 2 Zchn"/>
    <w:link w:val="berschrift2"/>
    <w:uiPriority w:val="9"/>
    <w:rsid w:val="00A136A3"/>
    <w:rPr>
      <w:rFonts w:ascii="ELO Sans Pro" w:eastAsia="Times New Roman" w:hAnsi="ELO Sans Pro"/>
      <w:b/>
      <w:bCs/>
      <w:iCs/>
      <w:color w:val="1F497D"/>
      <w:sz w:val="28"/>
      <w:szCs w:val="28"/>
    </w:rPr>
  </w:style>
  <w:style w:type="paragraph" w:styleId="Verzeichnis1">
    <w:name w:val="toc 1"/>
    <w:basedOn w:val="ELO-Flietext"/>
    <w:next w:val="ELO-Flietext"/>
    <w:autoRedefine/>
    <w:uiPriority w:val="39"/>
    <w:unhideWhenUsed/>
    <w:rsid w:val="00A136A3"/>
    <w:pPr>
      <w:tabs>
        <w:tab w:val="left" w:pos="567"/>
        <w:tab w:val="right" w:leader="dot" w:pos="9060"/>
      </w:tabs>
      <w:spacing w:after="0"/>
    </w:pPr>
  </w:style>
  <w:style w:type="paragraph" w:styleId="Verzeichnis2">
    <w:name w:val="toc 2"/>
    <w:basedOn w:val="ELO-Flietext"/>
    <w:next w:val="ELO-Flietext"/>
    <w:autoRedefine/>
    <w:uiPriority w:val="39"/>
    <w:unhideWhenUsed/>
    <w:rsid w:val="00A136A3"/>
    <w:pPr>
      <w:tabs>
        <w:tab w:val="left" w:pos="567"/>
        <w:tab w:val="right" w:leader="dot" w:pos="9060"/>
      </w:tabs>
      <w:spacing w:after="0"/>
    </w:pPr>
  </w:style>
  <w:style w:type="character" w:customStyle="1" w:styleId="berschrift3Zchn">
    <w:name w:val="Überschrift 3 Zchn"/>
    <w:link w:val="berschrift3"/>
    <w:uiPriority w:val="9"/>
    <w:rsid w:val="00A136A3"/>
    <w:rPr>
      <w:rFonts w:ascii="ELO Sans Pro" w:eastAsia="Times New Roman" w:hAnsi="ELO Sans Pro"/>
      <w:b/>
      <w:bCs/>
      <w:color w:val="4F81BD"/>
      <w:szCs w:val="26"/>
    </w:rPr>
  </w:style>
  <w:style w:type="character" w:customStyle="1" w:styleId="berschrift4Zchn">
    <w:name w:val="Überschrift 4 Zchn"/>
    <w:link w:val="berschrift4"/>
    <w:uiPriority w:val="9"/>
    <w:rsid w:val="00A136A3"/>
    <w:rPr>
      <w:rFonts w:ascii="ELO Sans Pro" w:eastAsia="Times New Roman" w:hAnsi="ELO Sans Pro"/>
      <w:b/>
      <w:bCs/>
      <w:color w:val="4F81BD"/>
      <w:szCs w:val="28"/>
    </w:rPr>
  </w:style>
  <w:style w:type="character" w:customStyle="1" w:styleId="berschrift5Zchn">
    <w:name w:val="Überschrift 5 Zchn"/>
    <w:link w:val="berschrift5"/>
    <w:uiPriority w:val="9"/>
    <w:rsid w:val="00A136A3"/>
    <w:rPr>
      <w:rFonts w:ascii="ELO Sans Pro" w:eastAsia="Times New Roman" w:hAnsi="ELO Sans Pro"/>
      <w:b/>
      <w:bCs/>
      <w:iCs/>
      <w:sz w:val="26"/>
      <w:szCs w:val="26"/>
    </w:rPr>
  </w:style>
  <w:style w:type="paragraph" w:styleId="Verzeichnis3">
    <w:name w:val="toc 3"/>
    <w:basedOn w:val="ELO-Flietext"/>
    <w:next w:val="ELO-Flietext"/>
    <w:uiPriority w:val="39"/>
    <w:unhideWhenUsed/>
    <w:rsid w:val="00A136A3"/>
    <w:pPr>
      <w:tabs>
        <w:tab w:val="left" w:pos="1134"/>
        <w:tab w:val="right" w:leader="dot" w:pos="9061"/>
      </w:tabs>
      <w:spacing w:after="0"/>
      <w:ind w:left="567"/>
    </w:pPr>
  </w:style>
  <w:style w:type="paragraph" w:customStyle="1" w:styleId="Inhaltsverzeichnis">
    <w:name w:val="Inhaltsverzeichnis"/>
    <w:basedOn w:val="Standard"/>
    <w:qFormat/>
    <w:rsid w:val="00A136A3"/>
    <w:pPr>
      <w:spacing w:before="120" w:after="120"/>
      <w:jc w:val="both"/>
    </w:pPr>
    <w:rPr>
      <w:rFonts w:ascii="ELO Sans Pro" w:hAnsi="ELO Sans Pro"/>
      <w:b/>
      <w:color w:val="1F497D"/>
      <w:sz w:val="28"/>
    </w:rPr>
  </w:style>
  <w:style w:type="paragraph" w:customStyle="1" w:styleId="StandProgrammversion">
    <w:name w:val="Stand_Programmversion"/>
    <w:basedOn w:val="Standard"/>
    <w:semiHidden/>
    <w:qFormat/>
    <w:rsid w:val="00A136A3"/>
    <w:pPr>
      <w:spacing w:before="120"/>
      <w:jc w:val="both"/>
    </w:pPr>
    <w:rPr>
      <w:rFonts w:ascii="Frutiger Neue LT W1G Book" w:hAnsi="Frutiger Neue LT W1G Book"/>
    </w:rPr>
  </w:style>
  <w:style w:type="paragraph" w:customStyle="1" w:styleId="TitelderDokumentation">
    <w:name w:val="Titel der Dokumentation"/>
    <w:basedOn w:val="Standard"/>
    <w:semiHidden/>
    <w:qFormat/>
    <w:rsid w:val="00A136A3"/>
    <w:pPr>
      <w:spacing w:before="120"/>
      <w:jc w:val="both"/>
    </w:pPr>
    <w:rPr>
      <w:rFonts w:ascii="Frutiger Neue LT W1G Book" w:hAnsi="Frutiger Neue LT W1G Book"/>
      <w:color w:val="1F497D"/>
      <w:sz w:val="72"/>
    </w:rPr>
  </w:style>
  <w:style w:type="character" w:customStyle="1" w:styleId="berschrift6Zchn">
    <w:name w:val="Überschrift 6 Zchn"/>
    <w:link w:val="berschrift6"/>
    <w:uiPriority w:val="9"/>
    <w:rsid w:val="00A136A3"/>
    <w:rPr>
      <w:rFonts w:ascii="ELO Sans Pro" w:eastAsia="Times New Roman" w:hAnsi="ELO Sans Pro"/>
      <w:b/>
      <w:bCs/>
    </w:rPr>
  </w:style>
  <w:style w:type="character" w:customStyle="1" w:styleId="berschrift7Zchn">
    <w:name w:val="Überschrift 7 Zchn"/>
    <w:link w:val="berschrift7"/>
    <w:uiPriority w:val="9"/>
    <w:rsid w:val="00A136A3"/>
    <w:rPr>
      <w:rFonts w:eastAsia="Times New Roman"/>
      <w:sz w:val="24"/>
      <w:szCs w:val="24"/>
    </w:rPr>
  </w:style>
  <w:style w:type="character" w:customStyle="1" w:styleId="berschrift8Zchn">
    <w:name w:val="Überschrift 8 Zchn"/>
    <w:link w:val="berschrift8"/>
    <w:uiPriority w:val="9"/>
    <w:rsid w:val="00A136A3"/>
    <w:rPr>
      <w:rFonts w:eastAsia="Times New Roman"/>
      <w:i/>
      <w:iCs/>
      <w:sz w:val="24"/>
      <w:szCs w:val="24"/>
    </w:rPr>
  </w:style>
  <w:style w:type="character" w:customStyle="1" w:styleId="berschrift9Zchn">
    <w:name w:val="Überschrift 9 Zchn"/>
    <w:link w:val="berschrift9"/>
    <w:uiPriority w:val="9"/>
    <w:rsid w:val="00A136A3"/>
    <w:rPr>
      <w:rFonts w:ascii="Cambria" w:eastAsia="Times New Roman" w:hAnsi="Cambria"/>
    </w:rPr>
  </w:style>
  <w:style w:type="paragraph" w:customStyle="1" w:styleId="TitelKopfzeile">
    <w:name w:val="Titel Kopfzeile"/>
    <w:basedOn w:val="Kopfzeile"/>
    <w:semiHidden/>
    <w:qFormat/>
    <w:rsid w:val="00A136A3"/>
    <w:rPr>
      <w:rFonts w:ascii="Frutiger Neue LT W1G Book" w:hAnsi="Frutiger Neue LT W1G Book"/>
      <w:noProof/>
      <w:color w:val="A6A6A6"/>
      <w:sz w:val="32"/>
    </w:rPr>
  </w:style>
  <w:style w:type="paragraph" w:styleId="Verzeichnis4">
    <w:name w:val="toc 4"/>
    <w:basedOn w:val="ELO-Flietext"/>
    <w:next w:val="ELO-Flietext"/>
    <w:autoRedefine/>
    <w:uiPriority w:val="39"/>
    <w:unhideWhenUsed/>
    <w:rsid w:val="00A136A3"/>
    <w:pPr>
      <w:tabs>
        <w:tab w:val="left" w:pos="1134"/>
        <w:tab w:val="right" w:leader="dot" w:pos="9061"/>
      </w:tabs>
      <w:ind w:left="454"/>
    </w:pPr>
  </w:style>
  <w:style w:type="paragraph" w:styleId="Verzeichnis5">
    <w:name w:val="toc 5"/>
    <w:basedOn w:val="ELO-Flietext"/>
    <w:next w:val="ELO-Flietext"/>
    <w:autoRedefine/>
    <w:uiPriority w:val="39"/>
    <w:semiHidden/>
    <w:unhideWhenUsed/>
    <w:rsid w:val="00A136A3"/>
    <w:pPr>
      <w:ind w:left="880"/>
    </w:pPr>
  </w:style>
  <w:style w:type="paragraph" w:styleId="Index1">
    <w:name w:val="index 1"/>
    <w:basedOn w:val="Standard"/>
    <w:next w:val="Standard"/>
    <w:uiPriority w:val="99"/>
    <w:unhideWhenUsed/>
    <w:rsid w:val="00A136A3"/>
    <w:pPr>
      <w:spacing w:after="0"/>
      <w:ind w:left="675" w:hanging="221"/>
    </w:pPr>
    <w:rPr>
      <w:rFonts w:cs="Calibri"/>
      <w:sz w:val="18"/>
      <w:szCs w:val="18"/>
    </w:rPr>
  </w:style>
  <w:style w:type="character" w:customStyle="1" w:styleId="Unterstreichung">
    <w:name w:val="Unterstreichung"/>
    <w:uiPriority w:val="1"/>
    <w:semiHidden/>
    <w:qFormat/>
    <w:rsid w:val="00A136A3"/>
    <w:rPr>
      <w:u w:val="single"/>
    </w:rPr>
  </w:style>
  <w:style w:type="paragraph" w:styleId="Index2">
    <w:name w:val="index 2"/>
    <w:basedOn w:val="Standard"/>
    <w:next w:val="Standard"/>
    <w:autoRedefine/>
    <w:uiPriority w:val="99"/>
    <w:unhideWhenUsed/>
    <w:rsid w:val="00A136A3"/>
    <w:pPr>
      <w:spacing w:after="0"/>
      <w:ind w:left="440" w:hanging="220"/>
    </w:pPr>
    <w:rPr>
      <w:rFonts w:cs="Calibri"/>
      <w:sz w:val="18"/>
      <w:szCs w:val="18"/>
    </w:rPr>
  </w:style>
  <w:style w:type="paragraph" w:styleId="Index3">
    <w:name w:val="index 3"/>
    <w:basedOn w:val="Standard"/>
    <w:next w:val="Standard"/>
    <w:autoRedefine/>
    <w:uiPriority w:val="99"/>
    <w:unhideWhenUsed/>
    <w:rsid w:val="00A136A3"/>
    <w:pPr>
      <w:spacing w:after="0"/>
      <w:ind w:left="660" w:hanging="220"/>
    </w:pPr>
    <w:rPr>
      <w:rFonts w:cs="Calibri"/>
      <w:sz w:val="18"/>
      <w:szCs w:val="18"/>
    </w:rPr>
  </w:style>
  <w:style w:type="paragraph" w:styleId="Index4">
    <w:name w:val="index 4"/>
    <w:basedOn w:val="Standard"/>
    <w:next w:val="Standard"/>
    <w:autoRedefine/>
    <w:uiPriority w:val="99"/>
    <w:unhideWhenUsed/>
    <w:rsid w:val="00A136A3"/>
    <w:pPr>
      <w:spacing w:after="0"/>
      <w:ind w:left="880" w:hanging="220"/>
    </w:pPr>
    <w:rPr>
      <w:rFonts w:cs="Calibri"/>
      <w:sz w:val="18"/>
      <w:szCs w:val="18"/>
    </w:rPr>
  </w:style>
  <w:style w:type="paragraph" w:styleId="Index5">
    <w:name w:val="index 5"/>
    <w:basedOn w:val="Standard"/>
    <w:next w:val="Standard"/>
    <w:autoRedefine/>
    <w:uiPriority w:val="99"/>
    <w:unhideWhenUsed/>
    <w:rsid w:val="00A136A3"/>
    <w:pPr>
      <w:spacing w:after="0"/>
      <w:ind w:left="1100" w:hanging="220"/>
    </w:pPr>
    <w:rPr>
      <w:rFonts w:cs="Calibri"/>
      <w:sz w:val="18"/>
      <w:szCs w:val="18"/>
    </w:rPr>
  </w:style>
  <w:style w:type="paragraph" w:styleId="Index6">
    <w:name w:val="index 6"/>
    <w:basedOn w:val="Standard"/>
    <w:next w:val="Standard"/>
    <w:autoRedefine/>
    <w:uiPriority w:val="99"/>
    <w:unhideWhenUsed/>
    <w:rsid w:val="00A136A3"/>
    <w:pPr>
      <w:spacing w:after="0"/>
      <w:ind w:left="1320" w:hanging="220"/>
    </w:pPr>
    <w:rPr>
      <w:rFonts w:cs="Calibri"/>
      <w:sz w:val="18"/>
      <w:szCs w:val="18"/>
    </w:rPr>
  </w:style>
  <w:style w:type="paragraph" w:styleId="Index7">
    <w:name w:val="index 7"/>
    <w:basedOn w:val="Standard"/>
    <w:next w:val="Standard"/>
    <w:autoRedefine/>
    <w:uiPriority w:val="99"/>
    <w:unhideWhenUsed/>
    <w:rsid w:val="00A136A3"/>
    <w:pPr>
      <w:spacing w:after="0"/>
      <w:ind w:left="1540" w:hanging="220"/>
    </w:pPr>
    <w:rPr>
      <w:rFonts w:cs="Calibri"/>
      <w:sz w:val="18"/>
      <w:szCs w:val="18"/>
    </w:rPr>
  </w:style>
  <w:style w:type="paragraph" w:styleId="Index8">
    <w:name w:val="index 8"/>
    <w:basedOn w:val="Standard"/>
    <w:next w:val="Standard"/>
    <w:autoRedefine/>
    <w:uiPriority w:val="99"/>
    <w:unhideWhenUsed/>
    <w:rsid w:val="00A136A3"/>
    <w:pPr>
      <w:spacing w:after="0"/>
      <w:ind w:left="1760" w:hanging="220"/>
    </w:pPr>
    <w:rPr>
      <w:rFonts w:cs="Calibri"/>
      <w:sz w:val="18"/>
      <w:szCs w:val="18"/>
    </w:rPr>
  </w:style>
  <w:style w:type="paragraph" w:styleId="Index9">
    <w:name w:val="index 9"/>
    <w:basedOn w:val="Standard"/>
    <w:next w:val="Standard"/>
    <w:autoRedefine/>
    <w:uiPriority w:val="99"/>
    <w:unhideWhenUsed/>
    <w:rsid w:val="00A136A3"/>
    <w:pPr>
      <w:spacing w:after="0"/>
      <w:ind w:left="1980" w:hanging="220"/>
    </w:pPr>
    <w:rPr>
      <w:rFonts w:cs="Calibri"/>
      <w:sz w:val="18"/>
      <w:szCs w:val="18"/>
    </w:rPr>
  </w:style>
  <w:style w:type="paragraph" w:styleId="Indexberschrift">
    <w:name w:val="index heading"/>
    <w:basedOn w:val="Standard"/>
    <w:next w:val="Index1"/>
    <w:uiPriority w:val="99"/>
    <w:unhideWhenUsed/>
    <w:rsid w:val="00A136A3"/>
    <w:pPr>
      <w:spacing w:before="240" w:after="120"/>
      <w:ind w:left="454"/>
    </w:pPr>
    <w:rPr>
      <w:rFonts w:ascii="Frutiger Neue LT W1G Book" w:hAnsi="Frutiger Neue LT W1G Book"/>
      <w:b/>
      <w:bCs/>
      <w:color w:val="4F81BD"/>
      <w:sz w:val="24"/>
      <w:szCs w:val="28"/>
    </w:rPr>
  </w:style>
  <w:style w:type="paragraph" w:styleId="Inhaltsverzeichnisberschrift">
    <w:name w:val="TOC Heading"/>
    <w:basedOn w:val="berschrift1"/>
    <w:next w:val="Standard"/>
    <w:uiPriority w:val="39"/>
    <w:semiHidden/>
    <w:unhideWhenUsed/>
    <w:qFormat/>
    <w:rsid w:val="00A136A3"/>
    <w:pPr>
      <w:pageBreakBefore w:val="0"/>
      <w:numPr>
        <w:numId w:val="0"/>
      </w:numPr>
      <w:tabs>
        <w:tab w:val="clear" w:pos="794"/>
      </w:tabs>
      <w:spacing w:before="480" w:after="0"/>
      <w:jc w:val="left"/>
      <w:outlineLvl w:val="9"/>
    </w:pPr>
    <w:rPr>
      <w:color w:val="365F91"/>
      <w:kern w:val="0"/>
      <w:sz w:val="28"/>
      <w:szCs w:val="28"/>
    </w:rPr>
  </w:style>
  <w:style w:type="character" w:styleId="Hyperlink">
    <w:name w:val="Hyperlink"/>
    <w:uiPriority w:val="99"/>
    <w:unhideWhenUsed/>
    <w:rsid w:val="00A136A3"/>
    <w:rPr>
      <w:rFonts w:ascii="ELO Sans Pro" w:hAnsi="ELO Sans Pro"/>
      <w:color w:val="0000FF"/>
      <w:u w:val="single"/>
    </w:rPr>
  </w:style>
  <w:style w:type="paragraph" w:customStyle="1" w:styleId="Kursivsetzung">
    <w:name w:val="Kursivsetzung"/>
    <w:basedOn w:val="Standard"/>
    <w:link w:val="KursivsetzungZchn"/>
    <w:semiHidden/>
    <w:qFormat/>
    <w:rsid w:val="00A136A3"/>
    <w:pPr>
      <w:spacing w:before="120"/>
      <w:jc w:val="both"/>
    </w:pPr>
    <w:rPr>
      <w:i/>
    </w:rPr>
  </w:style>
  <w:style w:type="paragraph" w:styleId="Beschriftung">
    <w:name w:val="caption"/>
    <w:basedOn w:val="Standard"/>
    <w:next w:val="ELO-Flietext"/>
    <w:uiPriority w:val="4"/>
    <w:qFormat/>
    <w:rsid w:val="00A136A3"/>
    <w:pPr>
      <w:spacing w:before="120" w:after="120" w:line="360" w:lineRule="auto"/>
      <w:jc w:val="both"/>
    </w:pPr>
    <w:rPr>
      <w:rFonts w:ascii="ELO Sans Pro" w:hAnsi="ELO Sans Pro"/>
      <w:bCs/>
      <w:i/>
      <w:sz w:val="20"/>
      <w:szCs w:val="18"/>
    </w:rPr>
  </w:style>
  <w:style w:type="character" w:customStyle="1" w:styleId="KursivsetzungZchn">
    <w:name w:val="Kursivsetzung Zchn"/>
    <w:basedOn w:val="Absatz-Standardschriftart"/>
    <w:link w:val="Kursivsetzung"/>
    <w:semiHidden/>
    <w:rsid w:val="00A136A3"/>
    <w:rPr>
      <w:i/>
    </w:rPr>
  </w:style>
  <w:style w:type="character" w:styleId="Platzhaltertext">
    <w:name w:val="Placeholder Text"/>
    <w:basedOn w:val="Absatz-Standardschriftart"/>
    <w:uiPriority w:val="99"/>
    <w:semiHidden/>
    <w:rsid w:val="00A136A3"/>
    <w:rPr>
      <w:color w:val="808080"/>
    </w:rPr>
  </w:style>
  <w:style w:type="table" w:styleId="Tabellenraster">
    <w:name w:val="Table Grid"/>
    <w:basedOn w:val="NormaleTabelle"/>
    <w:uiPriority w:val="59"/>
    <w:rsid w:val="00A13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O-Ueberschrift-2">
    <w:name w:val="ELO-Ueberschrift-2"/>
    <w:basedOn w:val="berschrift2"/>
    <w:next w:val="ELO-Flietext"/>
    <w:qFormat/>
    <w:rsid w:val="00A136A3"/>
    <w:pPr>
      <w:numPr>
        <w:numId w:val="4"/>
      </w:numPr>
      <w:jc w:val="left"/>
    </w:pPr>
    <w:rPr>
      <w:rFonts w:ascii="ELO Sans Pro SemiBold" w:hAnsi="ELO Sans Pro SemiBold"/>
      <w:b w:val="0"/>
    </w:rPr>
  </w:style>
  <w:style w:type="paragraph" w:customStyle="1" w:styleId="ELO-Ueberschrift-1">
    <w:name w:val="ELO-Ueberschrift-1"/>
    <w:basedOn w:val="berschrift1"/>
    <w:next w:val="ELO-Flietext"/>
    <w:link w:val="ELO-Ueberschrift-1Zchn"/>
    <w:qFormat/>
    <w:rsid w:val="00A136A3"/>
    <w:pPr>
      <w:numPr>
        <w:numId w:val="4"/>
      </w:numPr>
      <w:jc w:val="left"/>
    </w:pPr>
    <w:rPr>
      <w:rFonts w:ascii="ELO Sans Pro SemiBold" w:hAnsi="ELO Sans Pro SemiBold"/>
      <w:b w:val="0"/>
    </w:rPr>
  </w:style>
  <w:style w:type="paragraph" w:customStyle="1" w:styleId="ELO-Ueberschrift-3">
    <w:name w:val="ELO-Ueberschrift-3"/>
    <w:basedOn w:val="berschrift3"/>
    <w:next w:val="ELO-Flietext"/>
    <w:qFormat/>
    <w:rsid w:val="00A136A3"/>
    <w:pPr>
      <w:numPr>
        <w:numId w:val="4"/>
      </w:numPr>
      <w:jc w:val="left"/>
    </w:pPr>
    <w:rPr>
      <w:rFonts w:ascii="ELO Sans Pro SemiBold" w:hAnsi="ELO Sans Pro SemiBold"/>
      <w:b w:val="0"/>
    </w:rPr>
  </w:style>
  <w:style w:type="paragraph" w:customStyle="1" w:styleId="ELO-Ueberschrift-4">
    <w:name w:val="ELO-Ueberschrift-4"/>
    <w:basedOn w:val="berschrift4"/>
    <w:next w:val="ELO-Flietext"/>
    <w:link w:val="ELO-Ueberschrift-4Zchn"/>
    <w:qFormat/>
    <w:rsid w:val="00A136A3"/>
    <w:pPr>
      <w:jc w:val="left"/>
    </w:pPr>
    <w:rPr>
      <w:rFonts w:ascii="ELO Sans Pro SemiBold" w:hAnsi="ELO Sans Pro SemiBold"/>
      <w:b w:val="0"/>
    </w:rPr>
  </w:style>
  <w:style w:type="character" w:customStyle="1" w:styleId="ELO-Querverweis">
    <w:name w:val="ELO-Querverweis"/>
    <w:basedOn w:val="Absatz-Standardschriftart"/>
    <w:uiPriority w:val="1"/>
    <w:qFormat/>
    <w:rsid w:val="00A136A3"/>
    <w:rPr>
      <w:i/>
      <w:color w:val="1F497D" w:themeColor="text2"/>
      <w:u w:val="single"/>
    </w:rPr>
  </w:style>
  <w:style w:type="paragraph" w:customStyle="1" w:styleId="ELO-ACROSS-LOCKED">
    <w:name w:val="ELO-ACROSS-LOCKED"/>
    <w:basedOn w:val="ELO-Flietext"/>
    <w:next w:val="ELO-Flietext"/>
    <w:qFormat/>
    <w:rsid w:val="00A136A3"/>
  </w:style>
  <w:style w:type="paragraph" w:customStyle="1" w:styleId="ELO-Flietext">
    <w:name w:val="ELO-Fließtext"/>
    <w:basedOn w:val="Standard"/>
    <w:link w:val="ELO-FlietextZchn"/>
    <w:qFormat/>
    <w:rsid w:val="00A136A3"/>
    <w:pPr>
      <w:keepLines/>
      <w:spacing w:before="120"/>
      <w:jc w:val="both"/>
    </w:pPr>
    <w:rPr>
      <w:rFonts w:ascii="ELO Sans Pro" w:hAnsi="ELO Sans Pro"/>
    </w:rPr>
  </w:style>
  <w:style w:type="character" w:customStyle="1" w:styleId="ELO-FlietextZchn">
    <w:name w:val="ELO-Fließtext Zchn"/>
    <w:basedOn w:val="Absatz-Standardschriftart"/>
    <w:link w:val="ELO-Flietext"/>
    <w:rsid w:val="00A136A3"/>
    <w:rPr>
      <w:rFonts w:ascii="ELO Sans Pro" w:hAnsi="ELO Sans Pro"/>
    </w:rPr>
  </w:style>
  <w:style w:type="character" w:customStyle="1" w:styleId="ELO-Fett">
    <w:name w:val="ELO-Fett"/>
    <w:uiPriority w:val="1"/>
    <w:qFormat/>
    <w:rsid w:val="00A136A3"/>
    <w:rPr>
      <w:b/>
    </w:rPr>
  </w:style>
  <w:style w:type="paragraph" w:customStyle="1" w:styleId="ELO-Stand-Programmversion">
    <w:name w:val="ELO-Stand-Programmversion"/>
    <w:basedOn w:val="ELO-Flietext"/>
    <w:next w:val="ELO-Flietext"/>
    <w:qFormat/>
    <w:rsid w:val="00A136A3"/>
  </w:style>
  <w:style w:type="paragraph" w:customStyle="1" w:styleId="ELO-Doku-Titel">
    <w:name w:val="ELO-Doku-Titel"/>
    <w:basedOn w:val="ELO-Flietext"/>
    <w:next w:val="ELO-Flietext"/>
    <w:qFormat/>
    <w:rsid w:val="00A136A3"/>
    <w:pPr>
      <w:jc w:val="left"/>
    </w:pPr>
    <w:rPr>
      <w:rFonts w:ascii="ELO Sans Pro SemiBold" w:hAnsi="ELO Sans Pro SemiBold"/>
      <w:color w:val="1F497D"/>
      <w:sz w:val="72"/>
    </w:rPr>
  </w:style>
  <w:style w:type="paragraph" w:customStyle="1" w:styleId="ELO-Code">
    <w:name w:val="ELO-Code"/>
    <w:basedOn w:val="ELO-Flietext"/>
    <w:next w:val="ELO-Flietext"/>
    <w:link w:val="ELO-CodeZchn"/>
    <w:qFormat/>
    <w:rsid w:val="00A136A3"/>
    <w:pPr>
      <w:shd w:val="clear" w:color="auto" w:fill="D2D2D2"/>
      <w:tabs>
        <w:tab w:val="left" w:pos="227"/>
        <w:tab w:val="left" w:pos="454"/>
      </w:tabs>
      <w:spacing w:before="0" w:after="0"/>
      <w:contextualSpacing/>
      <w:jc w:val="left"/>
    </w:pPr>
    <w:rPr>
      <w:rFonts w:ascii="ELO Code Pro" w:hAnsi="ELO Code Pro"/>
      <w:sz w:val="20"/>
    </w:rPr>
  </w:style>
  <w:style w:type="character" w:customStyle="1" w:styleId="ELO-CodeZchn">
    <w:name w:val="ELO-Code Zchn"/>
    <w:link w:val="ELO-Code"/>
    <w:rsid w:val="00A136A3"/>
    <w:rPr>
      <w:rFonts w:ascii="ELO Code Pro" w:hAnsi="ELO Code Pro"/>
      <w:sz w:val="20"/>
      <w:shd w:val="clear" w:color="auto" w:fill="D2D2D2"/>
    </w:rPr>
  </w:style>
  <w:style w:type="paragraph" w:customStyle="1" w:styleId="ELO-Code-gesperrt">
    <w:name w:val="ELO-Code-gesperrt"/>
    <w:basedOn w:val="ELO-Code"/>
    <w:next w:val="ELO-Flietext"/>
    <w:qFormat/>
    <w:rsid w:val="00A136A3"/>
  </w:style>
  <w:style w:type="paragraph" w:customStyle="1" w:styleId="ELO-Titel-Kopfzeile">
    <w:name w:val="ELO-Titel-Kopfzeile"/>
    <w:basedOn w:val="Kopfzeile"/>
    <w:qFormat/>
    <w:rsid w:val="00A136A3"/>
    <w:rPr>
      <w:rFonts w:ascii="ELO Sans Pro" w:hAnsi="ELO Sans Pro"/>
      <w:noProof/>
      <w:color w:val="A6A6A6"/>
      <w:sz w:val="32"/>
    </w:rPr>
  </w:style>
  <w:style w:type="paragraph" w:customStyle="1" w:styleId="ELO-Dokuthema-Kopfzeile">
    <w:name w:val="ELO-Dokuthema-Kopfzeile"/>
    <w:basedOn w:val="Kopfzeile"/>
    <w:qFormat/>
    <w:rsid w:val="00A136A3"/>
    <w:rPr>
      <w:rFonts w:ascii="ELO Sans Pro" w:hAnsi="ELO Sans Pro"/>
      <w:b/>
      <w:color w:val="1F497D"/>
      <w:sz w:val="24"/>
    </w:rPr>
  </w:style>
  <w:style w:type="character" w:customStyle="1" w:styleId="ELO-Unterstreichung">
    <w:name w:val="ELO-Unterstreichung"/>
    <w:uiPriority w:val="1"/>
    <w:qFormat/>
    <w:rsid w:val="00A136A3"/>
    <w:rPr>
      <w:u w:val="single"/>
    </w:rPr>
  </w:style>
  <w:style w:type="paragraph" w:customStyle="1" w:styleId="ELO-Aufzhlung-1">
    <w:name w:val="ELO-Aufzählung-1"/>
    <w:basedOn w:val="ELO-Flietext"/>
    <w:next w:val="ELO-Flietext"/>
    <w:qFormat/>
    <w:rsid w:val="00A136A3"/>
    <w:pPr>
      <w:numPr>
        <w:numId w:val="2"/>
      </w:numPr>
      <w:spacing w:after="120"/>
    </w:pPr>
  </w:style>
  <w:style w:type="paragraph" w:customStyle="1" w:styleId="ELO-Aufzhlung-2">
    <w:name w:val="ELO-Aufzählung-2"/>
    <w:basedOn w:val="ELO-Aufzhlung-1"/>
    <w:next w:val="ELO-Flietext"/>
    <w:qFormat/>
    <w:rsid w:val="00A136A3"/>
    <w:pPr>
      <w:numPr>
        <w:ilvl w:val="1"/>
      </w:numPr>
    </w:pPr>
  </w:style>
  <w:style w:type="paragraph" w:customStyle="1" w:styleId="ELO-Flietext-Abstand">
    <w:name w:val="ELO-Fließtext-Abstand"/>
    <w:basedOn w:val="ELO-Flietext"/>
    <w:next w:val="ELO-Flietext"/>
    <w:qFormat/>
    <w:rsid w:val="00A136A3"/>
    <w:pPr>
      <w:spacing w:before="240"/>
    </w:pPr>
  </w:style>
  <w:style w:type="paragraph" w:customStyle="1" w:styleId="ELO-Kursiv">
    <w:name w:val="ELO-Kursiv"/>
    <w:basedOn w:val="ELO-Flietext"/>
    <w:next w:val="ELO-Flietext"/>
    <w:link w:val="ELO-KursivZchn"/>
    <w:qFormat/>
    <w:rsid w:val="00A136A3"/>
    <w:rPr>
      <w:i/>
    </w:rPr>
  </w:style>
  <w:style w:type="character" w:customStyle="1" w:styleId="ELO-KursivZchn">
    <w:name w:val="ELO-Kursiv Zchn"/>
    <w:basedOn w:val="ELO-FlietextZchn"/>
    <w:link w:val="ELO-Kursiv"/>
    <w:rsid w:val="00A136A3"/>
    <w:rPr>
      <w:rFonts w:ascii="ELO Sans Pro" w:hAnsi="ELO Sans Pro"/>
      <w:i/>
    </w:rPr>
  </w:style>
  <w:style w:type="paragraph" w:customStyle="1" w:styleId="ELO-Aufzhlung-Numerisch-1">
    <w:name w:val="ELO-Aufzählung-Numerisch-1"/>
    <w:basedOn w:val="ELO-Aufzhlung-1"/>
    <w:qFormat/>
    <w:rsid w:val="00A136A3"/>
  </w:style>
  <w:style w:type="paragraph" w:customStyle="1" w:styleId="ELO-Aufzhlung-Alphabetisch-1">
    <w:name w:val="ELO-Aufzählung-Alphabetisch-1"/>
    <w:basedOn w:val="ELO-Aufzhlung-Numerisch-1"/>
    <w:qFormat/>
    <w:rsid w:val="00A136A3"/>
    <w:pPr>
      <w:numPr>
        <w:numId w:val="3"/>
      </w:numPr>
    </w:pPr>
  </w:style>
  <w:style w:type="paragraph" w:customStyle="1" w:styleId="ELO-Aufzhlung-Numerisch-2">
    <w:name w:val="ELO-Aufzählung-Numerisch-2"/>
    <w:basedOn w:val="ELO-Aufzhlung-2"/>
    <w:qFormat/>
    <w:rsid w:val="00A136A3"/>
  </w:style>
  <w:style w:type="paragraph" w:customStyle="1" w:styleId="ELO-Aufzhlung-Alphabetisch-2">
    <w:name w:val="ELO-Aufzählung-Alphabetisch-2"/>
    <w:basedOn w:val="ELO-Aufzhlung-Alphabetisch-1"/>
    <w:qFormat/>
    <w:rsid w:val="00A136A3"/>
    <w:pPr>
      <w:ind w:left="1077" w:firstLine="0"/>
    </w:pPr>
  </w:style>
  <w:style w:type="paragraph" w:styleId="StandardWeb">
    <w:name w:val="Normal (Web)"/>
    <w:basedOn w:val="Standard"/>
    <w:uiPriority w:val="99"/>
    <w:semiHidden/>
    <w:unhideWhenUsed/>
    <w:rsid w:val="00A136A3"/>
    <w:pPr>
      <w:spacing w:before="100" w:beforeAutospacing="1" w:after="100" w:afterAutospacing="1" w:line="240" w:lineRule="auto"/>
    </w:pPr>
    <w:rPr>
      <w:rFonts w:ascii="Times New Roman" w:eastAsia="Times New Roman" w:hAnsi="Times New Roman"/>
      <w:sz w:val="24"/>
      <w:szCs w:val="24"/>
    </w:rPr>
  </w:style>
  <w:style w:type="character" w:styleId="HTMLAkronym">
    <w:name w:val="HTML Acronym"/>
    <w:basedOn w:val="Absatz-Standardschriftart"/>
    <w:uiPriority w:val="99"/>
    <w:unhideWhenUsed/>
    <w:rsid w:val="00A136A3"/>
  </w:style>
  <w:style w:type="paragraph" w:customStyle="1" w:styleId="ELO-Revisionsgeschichte-Ueberschrift">
    <w:name w:val="ELO-Revisionsgeschichte-Ueberschrift"/>
    <w:basedOn w:val="Standard"/>
    <w:next w:val="ELO-Flietext"/>
    <w:qFormat/>
    <w:rsid w:val="00A136A3"/>
    <w:pPr>
      <w:pageBreakBefore/>
      <w:tabs>
        <w:tab w:val="center" w:pos="4536"/>
        <w:tab w:val="right" w:pos="9072"/>
      </w:tabs>
      <w:spacing w:after="0" w:line="240" w:lineRule="auto"/>
    </w:pPr>
    <w:rPr>
      <w:rFonts w:ascii="ELO Sans Pro" w:hAnsi="ELO Sans Pro"/>
      <w:b/>
      <w:color w:val="1F497D"/>
      <w:sz w:val="24"/>
    </w:rPr>
  </w:style>
  <w:style w:type="character" w:customStyle="1" w:styleId="ELO-Ueberschrift-1Zchn">
    <w:name w:val="ELO-Ueberschrift-1 Zchn"/>
    <w:basedOn w:val="berschrift1Zchn"/>
    <w:link w:val="ELO-Ueberschrift-1"/>
    <w:rsid w:val="00A136A3"/>
    <w:rPr>
      <w:rFonts w:ascii="ELO Sans Pro SemiBold" w:eastAsia="Times New Roman" w:hAnsi="ELO Sans Pro SemiBold"/>
      <w:b w:val="0"/>
      <w:bCs/>
      <w:color w:val="1F497D"/>
      <w:kern w:val="32"/>
      <w:sz w:val="32"/>
      <w:szCs w:val="32"/>
    </w:rPr>
  </w:style>
  <w:style w:type="numbering" w:customStyle="1" w:styleId="ELO-Gliederung">
    <w:name w:val="ELO-Gliederung"/>
    <w:uiPriority w:val="99"/>
    <w:rsid w:val="00A136A3"/>
    <w:pPr>
      <w:numPr>
        <w:numId w:val="1"/>
      </w:numPr>
    </w:pPr>
  </w:style>
  <w:style w:type="paragraph" w:customStyle="1" w:styleId="ELO-Fusszeile">
    <w:name w:val="ELO-Fusszeile"/>
    <w:basedOn w:val="Standard"/>
    <w:qFormat/>
    <w:rsid w:val="00A136A3"/>
    <w:pPr>
      <w:tabs>
        <w:tab w:val="center" w:pos="4536"/>
        <w:tab w:val="right" w:pos="9072"/>
      </w:tabs>
      <w:spacing w:before="120" w:after="0" w:line="240" w:lineRule="auto"/>
      <w:jc w:val="both"/>
    </w:pPr>
    <w:rPr>
      <w:rFonts w:ascii="ELO Sans Pro" w:hAnsi="ELO Sans Pro"/>
    </w:rPr>
  </w:style>
  <w:style w:type="paragraph" w:customStyle="1" w:styleId="ELO-Aufzhlung-3">
    <w:name w:val="ELO-Aufzählung-3"/>
    <w:basedOn w:val="ELO-Aufzhlung-2"/>
    <w:next w:val="ELO-Flietext"/>
    <w:qFormat/>
    <w:rsid w:val="00A136A3"/>
  </w:style>
  <w:style w:type="paragraph" w:styleId="Abbildungsverzeichnis">
    <w:name w:val="table of figures"/>
    <w:basedOn w:val="Standard"/>
    <w:next w:val="Standard"/>
    <w:uiPriority w:val="99"/>
    <w:semiHidden/>
    <w:unhideWhenUsed/>
    <w:rsid w:val="00A136A3"/>
    <w:pPr>
      <w:spacing w:after="0"/>
    </w:pPr>
  </w:style>
  <w:style w:type="paragraph" w:styleId="Anrede">
    <w:name w:val="Salutation"/>
    <w:basedOn w:val="Standard"/>
    <w:next w:val="Standard"/>
    <w:link w:val="AnredeZchn"/>
    <w:uiPriority w:val="99"/>
    <w:semiHidden/>
    <w:unhideWhenUsed/>
    <w:rsid w:val="00A136A3"/>
  </w:style>
  <w:style w:type="character" w:customStyle="1" w:styleId="AnredeZchn">
    <w:name w:val="Anrede Zchn"/>
    <w:basedOn w:val="Absatz-Standardschriftart"/>
    <w:link w:val="Anrede"/>
    <w:uiPriority w:val="99"/>
    <w:semiHidden/>
    <w:rsid w:val="00A136A3"/>
  </w:style>
  <w:style w:type="paragraph" w:styleId="Aufzhlungszeichen">
    <w:name w:val="List Bullet"/>
    <w:basedOn w:val="Standard"/>
    <w:uiPriority w:val="99"/>
    <w:semiHidden/>
    <w:unhideWhenUsed/>
    <w:rsid w:val="00A136A3"/>
    <w:pPr>
      <w:contextualSpacing/>
    </w:pPr>
  </w:style>
  <w:style w:type="paragraph" w:styleId="Aufzhlungszeichen2">
    <w:name w:val="List Bullet 2"/>
    <w:basedOn w:val="Standard"/>
    <w:uiPriority w:val="99"/>
    <w:semiHidden/>
    <w:unhideWhenUsed/>
    <w:rsid w:val="00A136A3"/>
    <w:pPr>
      <w:contextualSpacing/>
    </w:pPr>
  </w:style>
  <w:style w:type="paragraph" w:styleId="Aufzhlungszeichen3">
    <w:name w:val="List Bullet 3"/>
    <w:basedOn w:val="Standard"/>
    <w:uiPriority w:val="99"/>
    <w:semiHidden/>
    <w:unhideWhenUsed/>
    <w:rsid w:val="00A136A3"/>
    <w:pPr>
      <w:contextualSpacing/>
    </w:pPr>
  </w:style>
  <w:style w:type="paragraph" w:styleId="Aufzhlungszeichen4">
    <w:name w:val="List Bullet 4"/>
    <w:basedOn w:val="Standard"/>
    <w:uiPriority w:val="99"/>
    <w:semiHidden/>
    <w:unhideWhenUsed/>
    <w:rsid w:val="00A136A3"/>
    <w:pPr>
      <w:contextualSpacing/>
    </w:pPr>
  </w:style>
  <w:style w:type="paragraph" w:styleId="Aufzhlungszeichen5">
    <w:name w:val="List Bullet 5"/>
    <w:basedOn w:val="Standard"/>
    <w:uiPriority w:val="99"/>
    <w:semiHidden/>
    <w:unhideWhenUsed/>
    <w:rsid w:val="00A136A3"/>
    <w:pPr>
      <w:contextualSpacing/>
    </w:pPr>
  </w:style>
  <w:style w:type="paragraph" w:styleId="Blocktext">
    <w:name w:val="Block Text"/>
    <w:basedOn w:val="Standard"/>
    <w:uiPriority w:val="99"/>
    <w:semiHidden/>
    <w:unhideWhenUsed/>
    <w:rsid w:val="00A136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A136A3"/>
  </w:style>
  <w:style w:type="character" w:customStyle="1" w:styleId="DatumZchn">
    <w:name w:val="Datum Zchn"/>
    <w:basedOn w:val="Absatz-Standardschriftart"/>
    <w:link w:val="Datum"/>
    <w:uiPriority w:val="99"/>
    <w:semiHidden/>
    <w:rsid w:val="00A136A3"/>
  </w:style>
  <w:style w:type="paragraph" w:styleId="Dokumentstruktur">
    <w:name w:val="Document Map"/>
    <w:basedOn w:val="Standard"/>
    <w:link w:val="DokumentstrukturZchn"/>
    <w:uiPriority w:val="99"/>
    <w:semiHidden/>
    <w:unhideWhenUsed/>
    <w:rsid w:val="00A136A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136A3"/>
    <w:rPr>
      <w:rFonts w:ascii="Segoe UI" w:hAnsi="Segoe UI" w:cs="Segoe UI"/>
      <w:sz w:val="16"/>
      <w:szCs w:val="16"/>
    </w:rPr>
  </w:style>
  <w:style w:type="paragraph" w:styleId="E-Mail-Signatur">
    <w:name w:val="E-mail Signature"/>
    <w:basedOn w:val="Standard"/>
    <w:link w:val="E-Mail-SignaturZchn"/>
    <w:uiPriority w:val="99"/>
    <w:semiHidden/>
    <w:unhideWhenUsed/>
    <w:rsid w:val="00A136A3"/>
    <w:pPr>
      <w:spacing w:after="0" w:line="240" w:lineRule="auto"/>
    </w:pPr>
  </w:style>
  <w:style w:type="character" w:customStyle="1" w:styleId="E-Mail-SignaturZchn">
    <w:name w:val="E-Mail-Signatur Zchn"/>
    <w:basedOn w:val="Absatz-Standardschriftart"/>
    <w:link w:val="E-Mail-Signatur"/>
    <w:uiPriority w:val="99"/>
    <w:semiHidden/>
    <w:rsid w:val="00A136A3"/>
  </w:style>
  <w:style w:type="paragraph" w:styleId="Endnotentext">
    <w:name w:val="endnote text"/>
    <w:basedOn w:val="Standard"/>
    <w:link w:val="EndnotentextZchn"/>
    <w:uiPriority w:val="99"/>
    <w:semiHidden/>
    <w:unhideWhenUsed/>
    <w:rsid w:val="00A136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136A3"/>
    <w:rPr>
      <w:sz w:val="20"/>
      <w:szCs w:val="20"/>
    </w:rPr>
  </w:style>
  <w:style w:type="paragraph" w:styleId="Fu-Endnotenberschrift">
    <w:name w:val="Note Heading"/>
    <w:basedOn w:val="Standard"/>
    <w:next w:val="Standard"/>
    <w:link w:val="Fu-EndnotenberschriftZchn"/>
    <w:uiPriority w:val="99"/>
    <w:semiHidden/>
    <w:unhideWhenUsed/>
    <w:rsid w:val="00A136A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136A3"/>
  </w:style>
  <w:style w:type="paragraph" w:styleId="Funotentext">
    <w:name w:val="footnote text"/>
    <w:basedOn w:val="Standard"/>
    <w:link w:val="FunotentextZchn"/>
    <w:uiPriority w:val="99"/>
    <w:semiHidden/>
    <w:unhideWhenUsed/>
    <w:rsid w:val="00A136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36A3"/>
    <w:rPr>
      <w:sz w:val="20"/>
      <w:szCs w:val="20"/>
    </w:rPr>
  </w:style>
  <w:style w:type="paragraph" w:styleId="Fuzeile">
    <w:name w:val="footer"/>
    <w:basedOn w:val="Standard"/>
    <w:link w:val="FuzeileZchn"/>
    <w:uiPriority w:val="99"/>
    <w:unhideWhenUsed/>
    <w:rsid w:val="00A136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6A3"/>
  </w:style>
  <w:style w:type="paragraph" w:styleId="Gruformel">
    <w:name w:val="Closing"/>
    <w:basedOn w:val="Standard"/>
    <w:link w:val="GruformelZchn"/>
    <w:uiPriority w:val="99"/>
    <w:semiHidden/>
    <w:unhideWhenUsed/>
    <w:rsid w:val="00A136A3"/>
    <w:pPr>
      <w:spacing w:after="0" w:line="240" w:lineRule="auto"/>
      <w:ind w:left="4252"/>
    </w:pPr>
  </w:style>
  <w:style w:type="character" w:customStyle="1" w:styleId="GruformelZchn">
    <w:name w:val="Grußformel Zchn"/>
    <w:basedOn w:val="Absatz-Standardschriftart"/>
    <w:link w:val="Gruformel"/>
    <w:uiPriority w:val="99"/>
    <w:semiHidden/>
    <w:rsid w:val="00A136A3"/>
  </w:style>
  <w:style w:type="paragraph" w:styleId="HTMLAdresse">
    <w:name w:val="HTML Address"/>
    <w:basedOn w:val="Standard"/>
    <w:link w:val="HTMLAdresseZchn"/>
    <w:uiPriority w:val="99"/>
    <w:semiHidden/>
    <w:unhideWhenUsed/>
    <w:rsid w:val="00A136A3"/>
    <w:pPr>
      <w:spacing w:after="0" w:line="240" w:lineRule="auto"/>
    </w:pPr>
    <w:rPr>
      <w:i/>
      <w:iCs/>
    </w:rPr>
  </w:style>
  <w:style w:type="character" w:customStyle="1" w:styleId="HTMLAdresseZchn">
    <w:name w:val="HTML Adresse Zchn"/>
    <w:basedOn w:val="Absatz-Standardschriftart"/>
    <w:link w:val="HTMLAdresse"/>
    <w:uiPriority w:val="99"/>
    <w:semiHidden/>
    <w:rsid w:val="00A136A3"/>
    <w:rPr>
      <w:i/>
      <w:iCs/>
    </w:rPr>
  </w:style>
  <w:style w:type="paragraph" w:styleId="HTMLVorformatiert">
    <w:name w:val="HTML Preformatted"/>
    <w:basedOn w:val="Standard"/>
    <w:link w:val="HTMLVorformatiertZchn"/>
    <w:uiPriority w:val="99"/>
    <w:semiHidden/>
    <w:unhideWhenUsed/>
    <w:rsid w:val="00A136A3"/>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A136A3"/>
    <w:rPr>
      <w:rFonts w:ascii="Consolas" w:hAnsi="Consolas" w:cs="Consolas"/>
      <w:sz w:val="20"/>
      <w:szCs w:val="20"/>
    </w:rPr>
  </w:style>
  <w:style w:type="paragraph" w:styleId="IntensivesZitat">
    <w:name w:val="Intense Quote"/>
    <w:basedOn w:val="Standard"/>
    <w:next w:val="Standard"/>
    <w:link w:val="IntensivesZitatZchn"/>
    <w:uiPriority w:val="30"/>
    <w:qFormat/>
    <w:rsid w:val="00A136A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136A3"/>
    <w:rPr>
      <w:i/>
      <w:iCs/>
      <w:color w:val="4F81BD" w:themeColor="accent1"/>
    </w:rPr>
  </w:style>
  <w:style w:type="paragraph" w:styleId="KeinLeerraum">
    <w:name w:val="No Spacing"/>
    <w:uiPriority w:val="1"/>
    <w:qFormat/>
    <w:rsid w:val="00A136A3"/>
  </w:style>
  <w:style w:type="paragraph" w:styleId="Kommentartext">
    <w:name w:val="annotation text"/>
    <w:basedOn w:val="Standard"/>
    <w:link w:val="KommentartextZchn"/>
    <w:uiPriority w:val="99"/>
    <w:semiHidden/>
    <w:unhideWhenUsed/>
    <w:rsid w:val="00A136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136A3"/>
    <w:rPr>
      <w:sz w:val="20"/>
      <w:szCs w:val="20"/>
    </w:rPr>
  </w:style>
  <w:style w:type="paragraph" w:styleId="Kommentarthema">
    <w:name w:val="annotation subject"/>
    <w:basedOn w:val="Kommentartext"/>
    <w:next w:val="Kommentartext"/>
    <w:link w:val="KommentarthemaZchn"/>
    <w:uiPriority w:val="99"/>
    <w:semiHidden/>
    <w:unhideWhenUsed/>
    <w:rsid w:val="00A136A3"/>
    <w:rPr>
      <w:b/>
      <w:bCs/>
    </w:rPr>
  </w:style>
  <w:style w:type="character" w:customStyle="1" w:styleId="KommentarthemaZchn">
    <w:name w:val="Kommentarthema Zchn"/>
    <w:basedOn w:val="KommentartextZchn"/>
    <w:link w:val="Kommentarthema"/>
    <w:uiPriority w:val="99"/>
    <w:semiHidden/>
    <w:rsid w:val="00A136A3"/>
    <w:rPr>
      <w:b/>
      <w:bCs/>
      <w:sz w:val="20"/>
      <w:szCs w:val="20"/>
    </w:rPr>
  </w:style>
  <w:style w:type="paragraph" w:styleId="Liste">
    <w:name w:val="List"/>
    <w:basedOn w:val="Standard"/>
    <w:uiPriority w:val="99"/>
    <w:semiHidden/>
    <w:unhideWhenUsed/>
    <w:rsid w:val="00A136A3"/>
    <w:pPr>
      <w:ind w:left="283" w:hanging="283"/>
      <w:contextualSpacing/>
    </w:pPr>
  </w:style>
  <w:style w:type="paragraph" w:styleId="Liste2">
    <w:name w:val="List 2"/>
    <w:basedOn w:val="Standard"/>
    <w:uiPriority w:val="99"/>
    <w:semiHidden/>
    <w:unhideWhenUsed/>
    <w:rsid w:val="00A136A3"/>
    <w:pPr>
      <w:ind w:left="566" w:hanging="283"/>
      <w:contextualSpacing/>
    </w:pPr>
  </w:style>
  <w:style w:type="paragraph" w:styleId="Liste3">
    <w:name w:val="List 3"/>
    <w:basedOn w:val="Standard"/>
    <w:uiPriority w:val="99"/>
    <w:semiHidden/>
    <w:unhideWhenUsed/>
    <w:rsid w:val="00A136A3"/>
    <w:pPr>
      <w:ind w:left="849" w:hanging="283"/>
      <w:contextualSpacing/>
    </w:pPr>
  </w:style>
  <w:style w:type="paragraph" w:styleId="Liste4">
    <w:name w:val="List 4"/>
    <w:basedOn w:val="Standard"/>
    <w:uiPriority w:val="99"/>
    <w:semiHidden/>
    <w:unhideWhenUsed/>
    <w:rsid w:val="00A136A3"/>
    <w:pPr>
      <w:ind w:left="1132" w:hanging="283"/>
      <w:contextualSpacing/>
    </w:pPr>
  </w:style>
  <w:style w:type="paragraph" w:styleId="Liste5">
    <w:name w:val="List 5"/>
    <w:basedOn w:val="Standard"/>
    <w:uiPriority w:val="99"/>
    <w:semiHidden/>
    <w:unhideWhenUsed/>
    <w:rsid w:val="00A136A3"/>
    <w:pPr>
      <w:ind w:left="1415" w:hanging="283"/>
      <w:contextualSpacing/>
    </w:pPr>
  </w:style>
  <w:style w:type="paragraph" w:styleId="Listenabsatz">
    <w:name w:val="List Paragraph"/>
    <w:basedOn w:val="Standard"/>
    <w:uiPriority w:val="34"/>
    <w:qFormat/>
    <w:rsid w:val="00A136A3"/>
    <w:pPr>
      <w:ind w:left="720"/>
      <w:contextualSpacing/>
    </w:pPr>
  </w:style>
  <w:style w:type="paragraph" w:styleId="Listenfortsetzung">
    <w:name w:val="List Continue"/>
    <w:basedOn w:val="Standard"/>
    <w:uiPriority w:val="99"/>
    <w:semiHidden/>
    <w:unhideWhenUsed/>
    <w:rsid w:val="00A136A3"/>
    <w:pPr>
      <w:spacing w:after="120"/>
      <w:ind w:left="283"/>
      <w:contextualSpacing/>
    </w:pPr>
  </w:style>
  <w:style w:type="paragraph" w:styleId="Listenfortsetzung2">
    <w:name w:val="List Continue 2"/>
    <w:basedOn w:val="Standard"/>
    <w:uiPriority w:val="99"/>
    <w:semiHidden/>
    <w:unhideWhenUsed/>
    <w:rsid w:val="00A136A3"/>
    <w:pPr>
      <w:spacing w:after="120"/>
      <w:ind w:left="566"/>
      <w:contextualSpacing/>
    </w:pPr>
  </w:style>
  <w:style w:type="paragraph" w:styleId="Listenfortsetzung3">
    <w:name w:val="List Continue 3"/>
    <w:basedOn w:val="Standard"/>
    <w:uiPriority w:val="99"/>
    <w:semiHidden/>
    <w:unhideWhenUsed/>
    <w:rsid w:val="00A136A3"/>
    <w:pPr>
      <w:spacing w:after="120"/>
      <w:ind w:left="849"/>
      <w:contextualSpacing/>
    </w:pPr>
  </w:style>
  <w:style w:type="paragraph" w:styleId="Listenfortsetzung4">
    <w:name w:val="List Continue 4"/>
    <w:basedOn w:val="Standard"/>
    <w:uiPriority w:val="99"/>
    <w:semiHidden/>
    <w:unhideWhenUsed/>
    <w:rsid w:val="00A136A3"/>
    <w:pPr>
      <w:spacing w:after="120"/>
      <w:ind w:left="1132"/>
      <w:contextualSpacing/>
    </w:pPr>
  </w:style>
  <w:style w:type="paragraph" w:styleId="Listenfortsetzung5">
    <w:name w:val="List Continue 5"/>
    <w:basedOn w:val="Standard"/>
    <w:uiPriority w:val="99"/>
    <w:semiHidden/>
    <w:unhideWhenUsed/>
    <w:rsid w:val="00A136A3"/>
    <w:pPr>
      <w:spacing w:after="120"/>
      <w:ind w:left="1415"/>
      <w:contextualSpacing/>
    </w:pPr>
  </w:style>
  <w:style w:type="paragraph" w:styleId="Listennummer">
    <w:name w:val="List Number"/>
    <w:basedOn w:val="Standard"/>
    <w:uiPriority w:val="99"/>
    <w:semiHidden/>
    <w:unhideWhenUsed/>
    <w:rsid w:val="00A136A3"/>
    <w:pPr>
      <w:contextualSpacing/>
    </w:pPr>
  </w:style>
  <w:style w:type="paragraph" w:styleId="Listennummer2">
    <w:name w:val="List Number 2"/>
    <w:basedOn w:val="Standard"/>
    <w:uiPriority w:val="99"/>
    <w:semiHidden/>
    <w:unhideWhenUsed/>
    <w:rsid w:val="00A136A3"/>
    <w:pPr>
      <w:contextualSpacing/>
    </w:pPr>
  </w:style>
  <w:style w:type="paragraph" w:styleId="Listennummer3">
    <w:name w:val="List Number 3"/>
    <w:basedOn w:val="Standard"/>
    <w:uiPriority w:val="99"/>
    <w:semiHidden/>
    <w:unhideWhenUsed/>
    <w:rsid w:val="00A136A3"/>
    <w:pPr>
      <w:contextualSpacing/>
    </w:pPr>
  </w:style>
  <w:style w:type="paragraph" w:styleId="Listennummer4">
    <w:name w:val="List Number 4"/>
    <w:basedOn w:val="Standard"/>
    <w:uiPriority w:val="99"/>
    <w:semiHidden/>
    <w:unhideWhenUsed/>
    <w:rsid w:val="00A136A3"/>
    <w:pPr>
      <w:contextualSpacing/>
    </w:pPr>
  </w:style>
  <w:style w:type="paragraph" w:styleId="Listennummer5">
    <w:name w:val="List Number 5"/>
    <w:basedOn w:val="Standard"/>
    <w:uiPriority w:val="99"/>
    <w:semiHidden/>
    <w:unhideWhenUsed/>
    <w:rsid w:val="00A136A3"/>
    <w:pPr>
      <w:contextualSpacing/>
    </w:pPr>
  </w:style>
  <w:style w:type="paragraph" w:styleId="Literaturverzeichnis">
    <w:name w:val="Bibliography"/>
    <w:basedOn w:val="Standard"/>
    <w:next w:val="Standard"/>
    <w:uiPriority w:val="37"/>
    <w:semiHidden/>
    <w:unhideWhenUsed/>
    <w:rsid w:val="00A136A3"/>
  </w:style>
  <w:style w:type="paragraph" w:styleId="Makrotext">
    <w:name w:val="macro"/>
    <w:link w:val="MakrotextZchn"/>
    <w:uiPriority w:val="99"/>
    <w:semiHidden/>
    <w:unhideWhenUsed/>
    <w:rsid w:val="00A136A3"/>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136A3"/>
    <w:rPr>
      <w:rFonts w:ascii="Consolas" w:hAnsi="Consolas" w:cs="Consolas"/>
      <w:sz w:val="20"/>
      <w:szCs w:val="20"/>
    </w:rPr>
  </w:style>
  <w:style w:type="paragraph" w:styleId="Nachrichtenkopf">
    <w:name w:val="Message Header"/>
    <w:basedOn w:val="Standard"/>
    <w:link w:val="NachrichtenkopfZchn"/>
    <w:uiPriority w:val="99"/>
    <w:semiHidden/>
    <w:unhideWhenUsed/>
    <w:rsid w:val="00A136A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136A3"/>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A136A3"/>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136A3"/>
    <w:rPr>
      <w:rFonts w:ascii="Consolas" w:hAnsi="Consolas" w:cs="Consolas"/>
      <w:sz w:val="21"/>
      <w:szCs w:val="21"/>
    </w:rPr>
  </w:style>
  <w:style w:type="paragraph" w:styleId="Rechtsgrundlagenverzeichnis">
    <w:name w:val="table of authorities"/>
    <w:basedOn w:val="Standard"/>
    <w:next w:val="Standard"/>
    <w:uiPriority w:val="99"/>
    <w:semiHidden/>
    <w:unhideWhenUsed/>
    <w:rsid w:val="00A136A3"/>
    <w:pPr>
      <w:spacing w:after="0"/>
      <w:ind w:left="220" w:hanging="220"/>
    </w:pPr>
  </w:style>
  <w:style w:type="paragraph" w:styleId="RGV-berschrift">
    <w:name w:val="toa heading"/>
    <w:basedOn w:val="Standard"/>
    <w:next w:val="Standard"/>
    <w:uiPriority w:val="99"/>
    <w:semiHidden/>
    <w:unhideWhenUsed/>
    <w:rsid w:val="00A136A3"/>
    <w:pPr>
      <w:spacing w:before="120"/>
    </w:pPr>
    <w:rPr>
      <w:rFonts w:asciiTheme="majorHAnsi" w:eastAsiaTheme="majorEastAsia" w:hAnsiTheme="majorHAnsi" w:cstheme="majorBidi"/>
      <w:b/>
      <w:bCs/>
      <w:sz w:val="24"/>
      <w:szCs w:val="24"/>
    </w:rPr>
  </w:style>
  <w:style w:type="paragraph" w:styleId="Standardeinzug">
    <w:name w:val="Normal Indent"/>
    <w:basedOn w:val="Standard"/>
    <w:uiPriority w:val="99"/>
    <w:semiHidden/>
    <w:unhideWhenUsed/>
    <w:rsid w:val="00A136A3"/>
    <w:pPr>
      <w:ind w:left="708"/>
    </w:pPr>
  </w:style>
  <w:style w:type="paragraph" w:styleId="Textkrper">
    <w:name w:val="Body Text"/>
    <w:basedOn w:val="Standard"/>
    <w:link w:val="TextkrperZchn"/>
    <w:uiPriority w:val="99"/>
    <w:semiHidden/>
    <w:unhideWhenUsed/>
    <w:rsid w:val="00A136A3"/>
    <w:pPr>
      <w:spacing w:after="120"/>
    </w:pPr>
  </w:style>
  <w:style w:type="character" w:customStyle="1" w:styleId="TextkrperZchn">
    <w:name w:val="Textkörper Zchn"/>
    <w:basedOn w:val="Absatz-Standardschriftart"/>
    <w:link w:val="Textkrper"/>
    <w:uiPriority w:val="99"/>
    <w:semiHidden/>
    <w:rsid w:val="00A136A3"/>
  </w:style>
  <w:style w:type="paragraph" w:styleId="Textkrper2">
    <w:name w:val="Body Text 2"/>
    <w:basedOn w:val="Standard"/>
    <w:link w:val="Textkrper2Zchn"/>
    <w:uiPriority w:val="99"/>
    <w:semiHidden/>
    <w:unhideWhenUsed/>
    <w:rsid w:val="00A136A3"/>
    <w:pPr>
      <w:spacing w:after="120" w:line="480" w:lineRule="auto"/>
    </w:pPr>
  </w:style>
  <w:style w:type="character" w:customStyle="1" w:styleId="Textkrper2Zchn">
    <w:name w:val="Textkörper 2 Zchn"/>
    <w:basedOn w:val="Absatz-Standardschriftart"/>
    <w:link w:val="Textkrper2"/>
    <w:uiPriority w:val="99"/>
    <w:semiHidden/>
    <w:rsid w:val="00A136A3"/>
  </w:style>
  <w:style w:type="paragraph" w:styleId="Textkrper3">
    <w:name w:val="Body Text 3"/>
    <w:basedOn w:val="Standard"/>
    <w:link w:val="Textkrper3Zchn"/>
    <w:uiPriority w:val="99"/>
    <w:semiHidden/>
    <w:unhideWhenUsed/>
    <w:rsid w:val="00A136A3"/>
    <w:pPr>
      <w:spacing w:after="120"/>
    </w:pPr>
    <w:rPr>
      <w:sz w:val="16"/>
      <w:szCs w:val="16"/>
    </w:rPr>
  </w:style>
  <w:style w:type="character" w:customStyle="1" w:styleId="Textkrper3Zchn">
    <w:name w:val="Textkörper 3 Zchn"/>
    <w:basedOn w:val="Absatz-Standardschriftart"/>
    <w:link w:val="Textkrper3"/>
    <w:uiPriority w:val="99"/>
    <w:semiHidden/>
    <w:rsid w:val="00A136A3"/>
    <w:rPr>
      <w:sz w:val="16"/>
      <w:szCs w:val="16"/>
    </w:rPr>
  </w:style>
  <w:style w:type="paragraph" w:styleId="Textkrper-Einzug2">
    <w:name w:val="Body Text Indent 2"/>
    <w:basedOn w:val="Standard"/>
    <w:link w:val="Textkrper-Einzug2Zchn"/>
    <w:uiPriority w:val="99"/>
    <w:semiHidden/>
    <w:unhideWhenUsed/>
    <w:rsid w:val="00A136A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136A3"/>
  </w:style>
  <w:style w:type="paragraph" w:styleId="Textkrper-Einzug3">
    <w:name w:val="Body Text Indent 3"/>
    <w:basedOn w:val="Standard"/>
    <w:link w:val="Textkrper-Einzug3Zchn"/>
    <w:uiPriority w:val="99"/>
    <w:semiHidden/>
    <w:unhideWhenUsed/>
    <w:rsid w:val="00A136A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136A3"/>
    <w:rPr>
      <w:sz w:val="16"/>
      <w:szCs w:val="16"/>
    </w:rPr>
  </w:style>
  <w:style w:type="paragraph" w:styleId="Textkrper-Erstzeileneinzug">
    <w:name w:val="Body Text First Indent"/>
    <w:basedOn w:val="Textkrper"/>
    <w:link w:val="Textkrper-ErstzeileneinzugZchn"/>
    <w:uiPriority w:val="99"/>
    <w:semiHidden/>
    <w:unhideWhenUsed/>
    <w:rsid w:val="00A136A3"/>
    <w:pPr>
      <w:spacing w:after="200"/>
      <w:ind w:firstLine="360"/>
    </w:pPr>
  </w:style>
  <w:style w:type="character" w:customStyle="1" w:styleId="Textkrper-ErstzeileneinzugZchn">
    <w:name w:val="Textkörper-Erstzeileneinzug Zchn"/>
    <w:basedOn w:val="TextkrperZchn"/>
    <w:link w:val="Textkrper-Erstzeileneinzug"/>
    <w:uiPriority w:val="99"/>
    <w:semiHidden/>
    <w:rsid w:val="00A136A3"/>
  </w:style>
  <w:style w:type="paragraph" w:styleId="Textkrper-Zeileneinzug">
    <w:name w:val="Body Text Indent"/>
    <w:basedOn w:val="Standard"/>
    <w:link w:val="Textkrper-ZeileneinzugZchn"/>
    <w:uiPriority w:val="99"/>
    <w:semiHidden/>
    <w:unhideWhenUsed/>
    <w:rsid w:val="00A136A3"/>
    <w:pPr>
      <w:spacing w:after="120"/>
      <w:ind w:left="283"/>
    </w:pPr>
  </w:style>
  <w:style w:type="character" w:customStyle="1" w:styleId="Textkrper-ZeileneinzugZchn">
    <w:name w:val="Textkörper-Zeileneinzug Zchn"/>
    <w:basedOn w:val="Absatz-Standardschriftart"/>
    <w:link w:val="Textkrper-Zeileneinzug"/>
    <w:uiPriority w:val="99"/>
    <w:semiHidden/>
    <w:rsid w:val="00A136A3"/>
  </w:style>
  <w:style w:type="paragraph" w:styleId="Textkrper-Erstzeileneinzug2">
    <w:name w:val="Body Text First Indent 2"/>
    <w:basedOn w:val="Textkrper-Zeileneinzug"/>
    <w:link w:val="Textkrper-Erstzeileneinzug2Zchn"/>
    <w:uiPriority w:val="99"/>
    <w:semiHidden/>
    <w:unhideWhenUsed/>
    <w:rsid w:val="00A136A3"/>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136A3"/>
  </w:style>
  <w:style w:type="paragraph" w:styleId="Titel">
    <w:name w:val="Title"/>
    <w:basedOn w:val="Standard"/>
    <w:next w:val="Standard"/>
    <w:link w:val="TitelZchn"/>
    <w:uiPriority w:val="10"/>
    <w:qFormat/>
    <w:rsid w:val="00A136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36A3"/>
    <w:rPr>
      <w:rFonts w:asciiTheme="majorHAnsi" w:eastAsiaTheme="majorEastAsia" w:hAnsiTheme="majorHAnsi" w:cstheme="majorBidi"/>
      <w:spacing w:val="-10"/>
      <w:kern w:val="28"/>
      <w:sz w:val="56"/>
      <w:szCs w:val="56"/>
    </w:rPr>
  </w:style>
  <w:style w:type="paragraph" w:styleId="Umschlagabsenderadresse">
    <w:name w:val="envelope return"/>
    <w:basedOn w:val="Standard"/>
    <w:uiPriority w:val="99"/>
    <w:semiHidden/>
    <w:unhideWhenUsed/>
    <w:rsid w:val="00A136A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136A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A136A3"/>
    <w:pPr>
      <w:spacing w:after="0" w:line="240" w:lineRule="auto"/>
      <w:ind w:left="4252"/>
    </w:pPr>
  </w:style>
  <w:style w:type="character" w:customStyle="1" w:styleId="UnterschriftZchn">
    <w:name w:val="Unterschrift Zchn"/>
    <w:basedOn w:val="Absatz-Standardschriftart"/>
    <w:link w:val="Unterschrift"/>
    <w:uiPriority w:val="99"/>
    <w:semiHidden/>
    <w:rsid w:val="00A136A3"/>
  </w:style>
  <w:style w:type="paragraph" w:styleId="Untertitel">
    <w:name w:val="Subtitle"/>
    <w:basedOn w:val="Standard"/>
    <w:next w:val="Standard"/>
    <w:link w:val="UntertitelZchn"/>
    <w:uiPriority w:val="11"/>
    <w:semiHidden/>
    <w:qFormat/>
    <w:rsid w:val="00A136A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semiHidden/>
    <w:rsid w:val="00A136A3"/>
    <w:rPr>
      <w:rFonts w:asciiTheme="minorHAnsi" w:eastAsiaTheme="minorEastAsia" w:hAnsiTheme="minorHAnsi" w:cstheme="minorBidi"/>
      <w:color w:val="5A5A5A" w:themeColor="text1" w:themeTint="A5"/>
      <w:spacing w:val="15"/>
    </w:rPr>
  </w:style>
  <w:style w:type="paragraph" w:styleId="Verzeichnis6">
    <w:name w:val="toc 6"/>
    <w:basedOn w:val="Standard"/>
    <w:next w:val="Standard"/>
    <w:autoRedefine/>
    <w:uiPriority w:val="39"/>
    <w:semiHidden/>
    <w:unhideWhenUsed/>
    <w:rsid w:val="00A136A3"/>
    <w:pPr>
      <w:spacing w:after="100"/>
      <w:ind w:left="1100"/>
    </w:pPr>
  </w:style>
  <w:style w:type="paragraph" w:styleId="Verzeichnis7">
    <w:name w:val="toc 7"/>
    <w:basedOn w:val="Standard"/>
    <w:next w:val="Standard"/>
    <w:autoRedefine/>
    <w:uiPriority w:val="39"/>
    <w:semiHidden/>
    <w:unhideWhenUsed/>
    <w:rsid w:val="00A136A3"/>
    <w:pPr>
      <w:spacing w:after="100"/>
      <w:ind w:left="1320"/>
    </w:pPr>
  </w:style>
  <w:style w:type="paragraph" w:styleId="Verzeichnis8">
    <w:name w:val="toc 8"/>
    <w:basedOn w:val="Standard"/>
    <w:next w:val="Standard"/>
    <w:autoRedefine/>
    <w:uiPriority w:val="39"/>
    <w:semiHidden/>
    <w:unhideWhenUsed/>
    <w:rsid w:val="00A136A3"/>
    <w:pPr>
      <w:spacing w:after="100"/>
      <w:ind w:left="1540"/>
    </w:pPr>
  </w:style>
  <w:style w:type="paragraph" w:styleId="Verzeichnis9">
    <w:name w:val="toc 9"/>
    <w:basedOn w:val="Standard"/>
    <w:next w:val="Standard"/>
    <w:autoRedefine/>
    <w:uiPriority w:val="39"/>
    <w:semiHidden/>
    <w:unhideWhenUsed/>
    <w:rsid w:val="00A136A3"/>
    <w:pPr>
      <w:spacing w:after="100"/>
      <w:ind w:left="1760"/>
    </w:pPr>
  </w:style>
  <w:style w:type="paragraph" w:styleId="Zitat">
    <w:name w:val="Quote"/>
    <w:basedOn w:val="Standard"/>
    <w:next w:val="Standard"/>
    <w:link w:val="ZitatZchn"/>
    <w:uiPriority w:val="29"/>
    <w:qFormat/>
    <w:rsid w:val="00A136A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136A3"/>
    <w:rPr>
      <w:i/>
      <w:iCs/>
      <w:color w:val="404040" w:themeColor="text1" w:themeTint="BF"/>
    </w:rPr>
  </w:style>
  <w:style w:type="character" w:customStyle="1" w:styleId="ELO-Eingabe">
    <w:name w:val="ELO-Eingabe"/>
    <w:basedOn w:val="ELO-CodeZchn"/>
    <w:uiPriority w:val="1"/>
    <w:qFormat/>
    <w:rsid w:val="00A136A3"/>
    <w:rPr>
      <w:rFonts w:ascii="ELO Code Pro" w:hAnsi="ELO Code Pro"/>
      <w:sz w:val="20"/>
      <w:bdr w:val="none" w:sz="0" w:space="0" w:color="auto"/>
      <w:shd w:val="clear" w:color="auto" w:fill="auto"/>
    </w:rPr>
  </w:style>
  <w:style w:type="paragraph" w:customStyle="1" w:styleId="ELO-Tabellentext">
    <w:name w:val="ELO-Tabellentext"/>
    <w:basedOn w:val="ELO-Flietext"/>
    <w:qFormat/>
    <w:rsid w:val="00A136A3"/>
    <w:pPr>
      <w:spacing w:before="40" w:after="40"/>
      <w:jc w:val="left"/>
    </w:pPr>
    <w:rPr>
      <w:bCs/>
    </w:rPr>
  </w:style>
  <w:style w:type="character" w:customStyle="1" w:styleId="ELO-Ueberschrift-4Zchn">
    <w:name w:val="ELO-Ueberschrift-4 Zchn"/>
    <w:basedOn w:val="berschrift4Zchn"/>
    <w:link w:val="ELO-Ueberschrift-4"/>
    <w:rsid w:val="00A136A3"/>
    <w:rPr>
      <w:rFonts w:ascii="ELO Sans Pro SemiBold" w:eastAsia="Times New Roman" w:hAnsi="ELO Sans Pro SemiBold"/>
      <w:b w:val="0"/>
      <w:bCs/>
      <w:color w:val="4F81BD"/>
      <w:szCs w:val="28"/>
    </w:rPr>
  </w:style>
  <w:style w:type="table" w:styleId="Gitternetztabelle4Akzent1">
    <w:name w:val="Grid Table 4 Accent 1"/>
    <w:basedOn w:val="NormaleTabelle"/>
    <w:uiPriority w:val="49"/>
    <w:rsid w:val="00A136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ervorhebung">
    <w:name w:val="Emphasis"/>
    <w:basedOn w:val="Absatz-Standardschriftart"/>
    <w:uiPriority w:val="20"/>
    <w:qFormat/>
    <w:rsid w:val="00A136A3"/>
    <w:rPr>
      <w:i/>
      <w:iCs/>
    </w:rPr>
  </w:style>
  <w:style w:type="character" w:styleId="IntensiveHervorhebung">
    <w:name w:val="Intense Emphasis"/>
    <w:basedOn w:val="Absatz-Standardschriftart"/>
    <w:uiPriority w:val="21"/>
    <w:qFormat/>
    <w:rsid w:val="00F25F5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1645">
      <w:bodyDiv w:val="1"/>
      <w:marLeft w:val="0"/>
      <w:marRight w:val="0"/>
      <w:marTop w:val="0"/>
      <w:marBottom w:val="0"/>
      <w:divBdr>
        <w:top w:val="none" w:sz="0" w:space="0" w:color="auto"/>
        <w:left w:val="none" w:sz="0" w:space="0" w:color="auto"/>
        <w:bottom w:val="none" w:sz="0" w:space="0" w:color="auto"/>
        <w:right w:val="none" w:sz="0" w:space="0" w:color="auto"/>
      </w:divBdr>
    </w:div>
    <w:div w:id="559440595">
      <w:bodyDiv w:val="1"/>
      <w:marLeft w:val="0"/>
      <w:marRight w:val="0"/>
      <w:marTop w:val="0"/>
      <w:marBottom w:val="0"/>
      <w:divBdr>
        <w:top w:val="none" w:sz="0" w:space="0" w:color="auto"/>
        <w:left w:val="none" w:sz="0" w:space="0" w:color="auto"/>
        <w:bottom w:val="none" w:sz="0" w:space="0" w:color="auto"/>
        <w:right w:val="none" w:sz="0" w:space="0" w:color="auto"/>
      </w:divBdr>
    </w:div>
    <w:div w:id="738866809">
      <w:bodyDiv w:val="1"/>
      <w:marLeft w:val="0"/>
      <w:marRight w:val="0"/>
      <w:marTop w:val="0"/>
      <w:marBottom w:val="0"/>
      <w:divBdr>
        <w:top w:val="none" w:sz="0" w:space="0" w:color="auto"/>
        <w:left w:val="none" w:sz="0" w:space="0" w:color="auto"/>
        <w:bottom w:val="none" w:sz="0" w:space="0" w:color="auto"/>
        <w:right w:val="none" w:sz="0" w:space="0" w:color="auto"/>
      </w:divBdr>
    </w:div>
    <w:div w:id="954141392">
      <w:bodyDiv w:val="1"/>
      <w:marLeft w:val="0"/>
      <w:marRight w:val="0"/>
      <w:marTop w:val="0"/>
      <w:marBottom w:val="0"/>
      <w:divBdr>
        <w:top w:val="none" w:sz="0" w:space="0" w:color="auto"/>
        <w:left w:val="none" w:sz="0" w:space="0" w:color="auto"/>
        <w:bottom w:val="none" w:sz="0" w:space="0" w:color="auto"/>
        <w:right w:val="none" w:sz="0" w:space="0" w:color="auto"/>
      </w:divBdr>
    </w:div>
    <w:div w:id="984893594">
      <w:bodyDiv w:val="1"/>
      <w:marLeft w:val="0"/>
      <w:marRight w:val="0"/>
      <w:marTop w:val="0"/>
      <w:marBottom w:val="0"/>
      <w:divBdr>
        <w:top w:val="none" w:sz="0" w:space="0" w:color="auto"/>
        <w:left w:val="none" w:sz="0" w:space="0" w:color="auto"/>
        <w:bottom w:val="none" w:sz="0" w:space="0" w:color="auto"/>
        <w:right w:val="none" w:sz="0" w:space="0" w:color="auto"/>
      </w:divBdr>
    </w:div>
    <w:div w:id="1308823341">
      <w:bodyDiv w:val="1"/>
      <w:marLeft w:val="0"/>
      <w:marRight w:val="0"/>
      <w:marTop w:val="0"/>
      <w:marBottom w:val="0"/>
      <w:divBdr>
        <w:top w:val="none" w:sz="0" w:space="0" w:color="auto"/>
        <w:left w:val="none" w:sz="0" w:space="0" w:color="auto"/>
        <w:bottom w:val="none" w:sz="0" w:space="0" w:color="auto"/>
        <w:right w:val="none" w:sz="0" w:space="0" w:color="auto"/>
      </w:divBdr>
    </w:div>
    <w:div w:id="1372999926">
      <w:bodyDiv w:val="1"/>
      <w:marLeft w:val="0"/>
      <w:marRight w:val="0"/>
      <w:marTop w:val="0"/>
      <w:marBottom w:val="0"/>
      <w:divBdr>
        <w:top w:val="none" w:sz="0" w:space="0" w:color="auto"/>
        <w:left w:val="none" w:sz="0" w:space="0" w:color="auto"/>
        <w:bottom w:val="none" w:sz="0" w:space="0" w:color="auto"/>
        <w:right w:val="none" w:sz="0" w:space="0" w:color="auto"/>
      </w:divBdr>
    </w:div>
    <w:div w:id="1545216245">
      <w:bodyDiv w:val="1"/>
      <w:marLeft w:val="0"/>
      <w:marRight w:val="0"/>
      <w:marTop w:val="0"/>
      <w:marBottom w:val="0"/>
      <w:divBdr>
        <w:top w:val="none" w:sz="0" w:space="0" w:color="auto"/>
        <w:left w:val="none" w:sz="0" w:space="0" w:color="auto"/>
        <w:bottom w:val="none" w:sz="0" w:space="0" w:color="auto"/>
        <w:right w:val="none" w:sz="0" w:space="0" w:color="auto"/>
      </w:divBdr>
    </w:div>
    <w:div w:id="1564020748">
      <w:bodyDiv w:val="1"/>
      <w:marLeft w:val="0"/>
      <w:marRight w:val="0"/>
      <w:marTop w:val="0"/>
      <w:marBottom w:val="0"/>
      <w:divBdr>
        <w:top w:val="none" w:sz="0" w:space="0" w:color="auto"/>
        <w:left w:val="none" w:sz="0" w:space="0" w:color="auto"/>
        <w:bottom w:val="none" w:sz="0" w:space="0" w:color="auto"/>
        <w:right w:val="none" w:sz="0" w:space="0" w:color="auto"/>
      </w:divBdr>
    </w:div>
    <w:div w:id="1755204622">
      <w:bodyDiv w:val="1"/>
      <w:marLeft w:val="0"/>
      <w:marRight w:val="0"/>
      <w:marTop w:val="0"/>
      <w:marBottom w:val="0"/>
      <w:divBdr>
        <w:top w:val="none" w:sz="0" w:space="0" w:color="auto"/>
        <w:left w:val="none" w:sz="0" w:space="0" w:color="auto"/>
        <w:bottom w:val="none" w:sz="0" w:space="0" w:color="auto"/>
        <w:right w:val="none" w:sz="0" w:space="0" w:color="auto"/>
      </w:divBdr>
    </w:div>
    <w:div w:id="1788349077">
      <w:bodyDiv w:val="1"/>
      <w:marLeft w:val="0"/>
      <w:marRight w:val="0"/>
      <w:marTop w:val="0"/>
      <w:marBottom w:val="0"/>
      <w:divBdr>
        <w:top w:val="none" w:sz="0" w:space="0" w:color="auto"/>
        <w:left w:val="none" w:sz="0" w:space="0" w:color="auto"/>
        <w:bottom w:val="none" w:sz="0" w:space="0" w:color="auto"/>
        <w:right w:val="none" w:sz="0" w:space="0" w:color="auto"/>
      </w:divBdr>
    </w:div>
    <w:div w:id="1835946631">
      <w:bodyDiv w:val="1"/>
      <w:marLeft w:val="0"/>
      <w:marRight w:val="0"/>
      <w:marTop w:val="0"/>
      <w:marBottom w:val="0"/>
      <w:divBdr>
        <w:top w:val="none" w:sz="0" w:space="0" w:color="auto"/>
        <w:left w:val="none" w:sz="0" w:space="0" w:color="auto"/>
        <w:bottom w:val="none" w:sz="0" w:space="0" w:color="auto"/>
        <w:right w:val="none" w:sz="0" w:space="0" w:color="auto"/>
      </w:divBdr>
    </w:div>
    <w:div w:id="2020427204">
      <w:bodyDiv w:val="1"/>
      <w:marLeft w:val="0"/>
      <w:marRight w:val="0"/>
      <w:marTop w:val="0"/>
      <w:marBottom w:val="0"/>
      <w:divBdr>
        <w:top w:val="none" w:sz="0" w:space="0" w:color="auto"/>
        <w:left w:val="none" w:sz="0" w:space="0" w:color="auto"/>
        <w:bottom w:val="none" w:sz="0" w:space="0" w:color="auto"/>
        <w:right w:val="none" w:sz="0" w:space="0" w:color="auto"/>
      </w:divBdr>
    </w:div>
    <w:div w:id="20874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oticksy.elo.com/browse/EFRM-56"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cid:image001.png@01D67A30.6B118EE0" TargetMode="External"/><Relationship Id="rId17" Type="http://schemas.microsoft.com/office/2011/relationships/people" Target="people.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AB8D87F624AB0A1F7F1B937619E13"/>
        <w:category>
          <w:name w:val="Allgemein"/>
          <w:gallery w:val="placeholder"/>
        </w:category>
        <w:types>
          <w:type w:val="bbPlcHdr"/>
        </w:types>
        <w:behaviors>
          <w:behavior w:val="content"/>
        </w:behaviors>
        <w:guid w:val="{5835531A-5283-4366-A513-4707DE98D671}"/>
      </w:docPartPr>
      <w:docPartBody>
        <w:p w:rsidR="00CF1370" w:rsidRDefault="00A90AD7" w:rsidP="00A90AD7">
          <w:pPr>
            <w:pStyle w:val="8FAAB8D87F624AB0A1F7F1B937619E13"/>
          </w:pPr>
          <w:r w:rsidRPr="002640B3">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LO Sans Pro">
    <w:altName w:val="Calibri"/>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Frutiger Neue LT W1G Light">
    <w:altName w:val="Segoe UI Semilight"/>
    <w:panose1 w:val="020B0403040304020203"/>
    <w:charset w:val="00"/>
    <w:family w:val="swiss"/>
    <w:notTrueType/>
    <w:pitch w:val="variable"/>
    <w:sig w:usb0="A00002AF" w:usb1="5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Neue LT W1G Book">
    <w:altName w:val="Segoe UI Semibold"/>
    <w:panose1 w:val="020B0803040304020203"/>
    <w:charset w:val="00"/>
    <w:family w:val="swiss"/>
    <w:notTrueType/>
    <w:pitch w:val="variable"/>
    <w:sig w:usb0="A00002AF" w:usb1="5000207B" w:usb2="00000000" w:usb3="00000000" w:csb0="0000009F" w:csb1="00000000"/>
  </w:font>
  <w:font w:name="ELO Sans Pro SemiBold">
    <w:altName w:val="Calibri"/>
    <w:charset w:val="00"/>
    <w:family w:val="swiss"/>
    <w:pitch w:val="variable"/>
    <w:sig w:usb0="600002F7" w:usb1="02000001" w:usb2="00000000" w:usb3="00000000" w:csb0="0000019F" w:csb1="00000000"/>
  </w:font>
  <w:font w:name="ELO Code Pro">
    <w:altName w:val="Calibri"/>
    <w:charset w:val="00"/>
    <w:family w:val="modern"/>
    <w:pitch w:val="fixed"/>
    <w:sig w:usb0="20000077" w:usb1="02001803" w:usb2="0000000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B0090"/>
    <w:multiLevelType w:val="hybridMultilevel"/>
    <w:tmpl w:val="93AA679A"/>
    <w:lvl w:ilvl="0" w:tplc="C75A5F18">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645"/>
    <w:rsid w:val="00060235"/>
    <w:rsid w:val="000A60BB"/>
    <w:rsid w:val="000C53DE"/>
    <w:rsid w:val="001E685D"/>
    <w:rsid w:val="00216BFF"/>
    <w:rsid w:val="002C4570"/>
    <w:rsid w:val="002E4375"/>
    <w:rsid w:val="002E4E52"/>
    <w:rsid w:val="002F04AC"/>
    <w:rsid w:val="002F5071"/>
    <w:rsid w:val="00313CC2"/>
    <w:rsid w:val="003217D2"/>
    <w:rsid w:val="004306CF"/>
    <w:rsid w:val="00431491"/>
    <w:rsid w:val="0045328E"/>
    <w:rsid w:val="00455E15"/>
    <w:rsid w:val="00470A52"/>
    <w:rsid w:val="004C3836"/>
    <w:rsid w:val="004D4D16"/>
    <w:rsid w:val="00535968"/>
    <w:rsid w:val="00545F1F"/>
    <w:rsid w:val="005A61F9"/>
    <w:rsid w:val="00727403"/>
    <w:rsid w:val="007628A6"/>
    <w:rsid w:val="007B0722"/>
    <w:rsid w:val="007B6C34"/>
    <w:rsid w:val="007E3116"/>
    <w:rsid w:val="00813C2B"/>
    <w:rsid w:val="008235FD"/>
    <w:rsid w:val="008502B3"/>
    <w:rsid w:val="008B16D9"/>
    <w:rsid w:val="00921DBB"/>
    <w:rsid w:val="009C1BE0"/>
    <w:rsid w:val="009C4027"/>
    <w:rsid w:val="009D4D44"/>
    <w:rsid w:val="009F7645"/>
    <w:rsid w:val="00A51DD5"/>
    <w:rsid w:val="00A56144"/>
    <w:rsid w:val="00A90AD7"/>
    <w:rsid w:val="00B21E96"/>
    <w:rsid w:val="00B46FBE"/>
    <w:rsid w:val="00BC2255"/>
    <w:rsid w:val="00C05692"/>
    <w:rsid w:val="00CC275D"/>
    <w:rsid w:val="00CF1370"/>
    <w:rsid w:val="00CF3354"/>
    <w:rsid w:val="00D16578"/>
    <w:rsid w:val="00D318B0"/>
    <w:rsid w:val="00D32F88"/>
    <w:rsid w:val="00D8676A"/>
    <w:rsid w:val="00DA735D"/>
    <w:rsid w:val="00E46D30"/>
    <w:rsid w:val="00F3119B"/>
    <w:rsid w:val="00F65EC2"/>
    <w:rsid w:val="00F7557A"/>
    <w:rsid w:val="00F96796"/>
    <w:rsid w:val="00FC526C"/>
    <w:rsid w:val="00FF03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7645"/>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235FD"/>
    <w:pPr>
      <w:spacing w:after="0" w:line="240" w:lineRule="auto"/>
    </w:pPr>
    <w:rPr>
      <w:rFonts w:ascii="Frutiger Neue LT W1G Light" w:eastAsia="Calibri" w:hAnsi="Frutiger Neue LT W1G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90AD7"/>
    <w:rPr>
      <w:color w:val="808080"/>
    </w:rPr>
  </w:style>
  <w:style w:type="paragraph" w:customStyle="1" w:styleId="8FAAB8D87F624AB0A1F7F1B937619E13">
    <w:name w:val="8FAAB8D87F624AB0A1F7F1B937619E13"/>
    <w:rsid w:val="00A90AD7"/>
    <w:pPr>
      <w:keepLines/>
      <w:spacing w:before="120"/>
      <w:jc w:val="both"/>
    </w:pPr>
    <w:rPr>
      <w:rFonts w:ascii="Frutiger Neue LT W1G Book" w:eastAsia="Calibri" w:hAnsi="Frutiger Neue LT W1G Book"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7B6A-301F-4AC9-A0CD-49342A07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4555</Words>
  <Characters>28700</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ELO Digital Office GmbH</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 Documentation</dc:creator>
  <cp:lastModifiedBy>Nesbigall, Stefan</cp:lastModifiedBy>
  <cp:revision>65</cp:revision>
  <dcterms:created xsi:type="dcterms:W3CDTF">2020-02-11T10:59:00Z</dcterms:created>
  <dcterms:modified xsi:type="dcterms:W3CDTF">2021-09-24T09:58:00Z</dcterms:modified>
</cp:coreProperties>
</file>